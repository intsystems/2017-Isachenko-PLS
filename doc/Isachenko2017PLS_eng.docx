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DB5" w:rsidRDefault="00EF5387">
      <w:pPr>
        <w:pStyle w:val="Body"/>
        <w:rPr>
          <w:b/>
          <w:bCs/>
          <w:sz w:val="32"/>
          <w:szCs w:val="32"/>
        </w:rPr>
      </w:pPr>
      <w:r>
        <w:rPr>
          <w:b/>
          <w:bCs/>
          <w:sz w:val="32"/>
          <w:szCs w:val="32"/>
        </w:rPr>
        <w:t>Dimensionality reduction for time series decoding and forecasting problems</w:t>
      </w:r>
    </w:p>
    <w:p w:rsidR="00194DB5" w:rsidRDefault="00EF5387">
      <w:pPr>
        <w:pStyle w:val="Body"/>
        <w:rPr>
          <w:sz w:val="26"/>
          <w:szCs w:val="26"/>
        </w:rPr>
      </w:pPr>
      <w:r>
        <w:rPr>
          <w:sz w:val="26"/>
          <w:szCs w:val="26"/>
        </w:rPr>
        <w:t>The work was financially supported by the Russian Foundation for Basic Research (project 16-07-01155}).</w:t>
      </w:r>
    </w:p>
    <w:p w:rsidR="00194DB5" w:rsidRDefault="00194DB5">
      <w:pPr>
        <w:pStyle w:val="Body"/>
        <w:rPr>
          <w:sz w:val="26"/>
          <w:szCs w:val="26"/>
        </w:rPr>
      </w:pPr>
    </w:p>
    <w:p w:rsidR="00194DB5" w:rsidRDefault="00EF5387">
      <w:pPr>
        <w:pStyle w:val="Body"/>
        <w:rPr>
          <w:b/>
          <w:bCs/>
          <w:sz w:val="26"/>
          <w:szCs w:val="26"/>
        </w:rPr>
      </w:pPr>
      <w:r>
        <w:rPr>
          <w:b/>
          <w:bCs/>
          <w:sz w:val="26"/>
          <w:szCs w:val="26"/>
          <w:lang w:val="de-DE"/>
        </w:rPr>
        <w:t>Abstract:</w:t>
      </w:r>
    </w:p>
    <w:p w:rsidR="00194DB5" w:rsidRDefault="00EF5387">
      <w:pPr>
        <w:pStyle w:val="Body"/>
        <w:rPr>
          <w:sz w:val="26"/>
          <w:szCs w:val="26"/>
        </w:rPr>
      </w:pPr>
      <w:r>
        <w:rPr>
          <w:sz w:val="26"/>
          <w:szCs w:val="26"/>
        </w:rPr>
        <w:tab/>
        <w:t>The paper is devoted to the problem of decoding multiscaled time series and forecasting.</w:t>
      </w:r>
      <w:ins w:id="0" w:author="Пользователь" w:date="2018-01-05T18:23:00Z">
        <w:r w:rsidR="00B02247" w:rsidRPr="00B02247">
          <w:rPr>
            <w:sz w:val="26"/>
            <w:szCs w:val="26"/>
            <w:rPrChange w:id="1" w:author="Пользователь" w:date="2018-01-05T18:23:00Z">
              <w:rPr>
                <w:rFonts w:ascii="Times New Roman" w:hAnsi="Times New Roman" w:cs="Times New Roman"/>
                <w:color w:val="auto"/>
                <w:sz w:val="26"/>
                <w:szCs w:val="26"/>
                <w:lang w:val="ru-RU" w:eastAsia="en-US"/>
              </w:rPr>
            </w:rPrChange>
          </w:rPr>
          <w:t xml:space="preserve"> </w:t>
        </w:r>
      </w:ins>
      <w:r>
        <w:rPr>
          <w:sz w:val="26"/>
          <w:szCs w:val="26"/>
        </w:rPr>
        <w:t xml:space="preserve">The goal is to recover the dependence between input signal and target </w:t>
      </w:r>
      <w:del w:id="2" w:author="Пользователь" w:date="2018-01-05T18:23:00Z">
        <w:r w:rsidDel="00A3459E">
          <w:rPr>
            <w:sz w:val="26"/>
            <w:szCs w:val="26"/>
          </w:rPr>
          <w:delText>responce</w:delText>
        </w:r>
      </w:del>
      <w:ins w:id="3" w:author="Пользователь" w:date="2018-01-05T18:23:00Z">
        <w:r w:rsidR="00A3459E">
          <w:rPr>
            <w:sz w:val="26"/>
            <w:szCs w:val="26"/>
          </w:rPr>
          <w:t>response</w:t>
        </w:r>
      </w:ins>
      <w:r>
        <w:rPr>
          <w:sz w:val="26"/>
          <w:szCs w:val="26"/>
        </w:rPr>
        <w:t>.</w:t>
      </w:r>
      <w:ins w:id="4" w:author="Пользователь" w:date="2018-01-05T18:23:00Z">
        <w:r w:rsidR="00B02247" w:rsidRPr="00B02247">
          <w:rPr>
            <w:sz w:val="26"/>
            <w:szCs w:val="26"/>
            <w:rPrChange w:id="5" w:author="Пользователь" w:date="2018-01-05T18:23:00Z">
              <w:rPr>
                <w:rFonts w:ascii="Times New Roman" w:hAnsi="Times New Roman" w:cs="Times New Roman"/>
                <w:color w:val="auto"/>
                <w:sz w:val="26"/>
                <w:szCs w:val="26"/>
                <w:lang w:val="ru-RU" w:eastAsia="en-US"/>
              </w:rPr>
            </w:rPrChange>
          </w:rPr>
          <w:t xml:space="preserve"> </w:t>
        </w:r>
      </w:ins>
      <w:r>
        <w:rPr>
          <w:sz w:val="26"/>
          <w:szCs w:val="26"/>
        </w:rPr>
        <w:t xml:space="preserve">The proposed method allows to receive </w:t>
      </w:r>
      <w:del w:id="6" w:author="Пользователь" w:date="2018-01-07T21:43:00Z">
        <w:r w:rsidDel="00984B2D">
          <w:rPr>
            <w:sz w:val="26"/>
            <w:szCs w:val="26"/>
          </w:rPr>
          <w:delText xml:space="preserve">the </w:delText>
        </w:r>
      </w:del>
      <w:r>
        <w:rPr>
          <w:sz w:val="26"/>
          <w:szCs w:val="26"/>
        </w:rPr>
        <w:t xml:space="preserve">predicted values not for </w:t>
      </w:r>
      <w:ins w:id="7" w:author="Пользователь" w:date="2018-01-05T18:23:00Z">
        <w:r w:rsidR="00A3459E">
          <w:rPr>
            <w:sz w:val="26"/>
            <w:szCs w:val="26"/>
          </w:rPr>
          <w:t xml:space="preserve">the </w:t>
        </w:r>
      </w:ins>
      <w:r>
        <w:rPr>
          <w:sz w:val="26"/>
          <w:szCs w:val="26"/>
        </w:rPr>
        <w:t>next time stamp but for the whole range of values in forecast horizon.</w:t>
      </w:r>
      <w:ins w:id="8" w:author="Пользователь" w:date="2018-01-05T18:23:00Z">
        <w:r w:rsidR="00A3459E">
          <w:rPr>
            <w:sz w:val="26"/>
            <w:szCs w:val="26"/>
          </w:rPr>
          <w:t xml:space="preserve"> </w:t>
        </w:r>
      </w:ins>
      <w:r>
        <w:rPr>
          <w:sz w:val="26"/>
          <w:szCs w:val="26"/>
        </w:rPr>
        <w:t>The prediction is multidimensional target vector instead of one timestamp point. We consider the linear model of partial least squares (PLS).The method finds the matrix of a joint description for the design matrix and the outcome matrix.</w:t>
      </w:r>
      <w:ins w:id="9" w:author="Пользователь" w:date="2018-01-05T18:24:00Z">
        <w:r w:rsidR="00B968D1">
          <w:rPr>
            <w:sz w:val="26"/>
            <w:szCs w:val="26"/>
          </w:rPr>
          <w:t xml:space="preserve"> </w:t>
        </w:r>
      </w:ins>
      <w:r>
        <w:rPr>
          <w:sz w:val="26"/>
          <w:szCs w:val="26"/>
        </w:rPr>
        <w:t>The obtained latent space of the joint descriptions is low-dimensional.</w:t>
      </w:r>
      <w:ins w:id="10" w:author="Пользователь" w:date="2018-01-06T18:02:00Z">
        <w:r w:rsidR="00B02247" w:rsidRPr="00B02247">
          <w:rPr>
            <w:sz w:val="26"/>
            <w:szCs w:val="26"/>
            <w:rPrChange w:id="11" w:author="Пользователь" w:date="2018-01-06T18:02:00Z">
              <w:rPr>
                <w:rFonts w:ascii="Times New Roman" w:hAnsi="Times New Roman" w:cs="Times New Roman"/>
                <w:color w:val="auto"/>
                <w:sz w:val="26"/>
                <w:szCs w:val="26"/>
                <w:lang w:val="ru-RU" w:eastAsia="en-US"/>
              </w:rPr>
            </w:rPrChange>
          </w:rPr>
          <w:t xml:space="preserve"> </w:t>
        </w:r>
      </w:ins>
      <w:r>
        <w:rPr>
          <w:sz w:val="26"/>
          <w:szCs w:val="26"/>
        </w:rPr>
        <w:t>This leads to a simple, stable predictive model.</w:t>
      </w:r>
      <w:ins w:id="12" w:author="Пользователь" w:date="2018-01-06T18:03:00Z">
        <w:r w:rsidR="00B02247" w:rsidRPr="00B02247">
          <w:rPr>
            <w:sz w:val="26"/>
            <w:szCs w:val="26"/>
            <w:rPrChange w:id="13" w:author="Пользователь" w:date="2018-01-06T18:03:00Z">
              <w:rPr>
                <w:rFonts w:ascii="Times New Roman" w:hAnsi="Times New Roman" w:cs="Times New Roman"/>
                <w:color w:val="auto"/>
                <w:sz w:val="26"/>
                <w:szCs w:val="26"/>
                <w:lang w:val="ru-RU" w:eastAsia="en-US"/>
              </w:rPr>
            </w:rPrChange>
          </w:rPr>
          <w:t xml:space="preserve"> </w:t>
        </w:r>
      </w:ins>
      <w:r>
        <w:rPr>
          <w:sz w:val="26"/>
          <w:szCs w:val="26"/>
        </w:rPr>
        <w:t>We conducted computational experiments on the real data of energy consumption and electrocorticograms signals (ECoG). The experiments show</w:t>
      </w:r>
      <w:del w:id="14" w:author="Пользователь" w:date="2018-01-06T18:03:00Z">
        <w:r w:rsidDel="00140B5B">
          <w:rPr>
            <w:sz w:val="26"/>
            <w:szCs w:val="26"/>
          </w:rPr>
          <w:delText>s</w:delText>
        </w:r>
      </w:del>
      <w:r>
        <w:rPr>
          <w:sz w:val="26"/>
          <w:szCs w:val="26"/>
        </w:rPr>
        <w:t xml:space="preserve"> significant reduction </w:t>
      </w:r>
      <w:del w:id="15" w:author="Пользователь" w:date="2018-01-06T18:04:00Z">
        <w:r w:rsidDel="00140B5B">
          <w:rPr>
            <w:sz w:val="26"/>
            <w:szCs w:val="26"/>
          </w:rPr>
          <w:delText xml:space="preserve">of the dimensionality </w:delText>
        </w:r>
      </w:del>
      <w:r>
        <w:rPr>
          <w:sz w:val="26"/>
          <w:szCs w:val="26"/>
        </w:rPr>
        <w:t>of the original spaces</w:t>
      </w:r>
      <w:ins w:id="16" w:author="Пользователь" w:date="2018-01-06T18:04:00Z">
        <w:r w:rsidR="00140B5B" w:rsidRPr="00140B5B">
          <w:rPr>
            <w:sz w:val="26"/>
            <w:szCs w:val="26"/>
          </w:rPr>
          <w:t xml:space="preserve"> </w:t>
        </w:r>
        <w:r w:rsidR="00140B5B">
          <w:rPr>
            <w:sz w:val="26"/>
            <w:szCs w:val="26"/>
          </w:rPr>
          <w:t>dimensionality</w:t>
        </w:r>
      </w:ins>
      <w:r>
        <w:rPr>
          <w:sz w:val="26"/>
          <w:szCs w:val="26"/>
        </w:rPr>
        <w:t xml:space="preserve"> and models achieve good quality of prediction.</w:t>
      </w:r>
    </w:p>
    <w:p w:rsidR="00194DB5" w:rsidRDefault="00EF5387">
      <w:pPr>
        <w:pStyle w:val="Body"/>
        <w:rPr>
          <w:sz w:val="26"/>
          <w:szCs w:val="26"/>
        </w:rPr>
      </w:pPr>
      <w:r>
        <w:rPr>
          <w:sz w:val="26"/>
          <w:szCs w:val="26"/>
        </w:rPr>
        <w:tab/>
      </w:r>
    </w:p>
    <w:p w:rsidR="00194DB5" w:rsidRDefault="00EF5387">
      <w:pPr>
        <w:pStyle w:val="Body"/>
        <w:rPr>
          <w:sz w:val="26"/>
          <w:szCs w:val="26"/>
        </w:rPr>
      </w:pPr>
      <w:r>
        <w:rPr>
          <w:b/>
          <w:bCs/>
          <w:sz w:val="26"/>
          <w:szCs w:val="26"/>
        </w:rPr>
        <w:t xml:space="preserve">Keywords: </w:t>
      </w:r>
      <w:r>
        <w:rPr>
          <w:sz w:val="26"/>
          <w:szCs w:val="26"/>
        </w:rPr>
        <w:t>time series decoding, forecast, partial least squares, dimensionality reduction</w:t>
      </w:r>
    </w:p>
    <w:p w:rsidR="00194DB5" w:rsidRDefault="00194DB5">
      <w:pPr>
        <w:pStyle w:val="Body"/>
        <w:rPr>
          <w:sz w:val="26"/>
          <w:szCs w:val="26"/>
        </w:rPr>
      </w:pPr>
    </w:p>
    <w:p w:rsidR="00194DB5" w:rsidRDefault="00B02247">
      <w:pPr>
        <w:pStyle w:val="Body"/>
        <w:rPr>
          <w:b/>
          <w:bCs/>
          <w:sz w:val="26"/>
          <w:szCs w:val="26"/>
        </w:rPr>
      </w:pPr>
      <w:r w:rsidRPr="00B02247">
        <w:rPr>
          <w:b/>
          <w:bCs/>
          <w:sz w:val="26"/>
          <w:szCs w:val="26"/>
          <w:rPrChange w:id="17" w:author="Пользователь" w:date="2018-01-05T18:22:00Z">
            <w:rPr>
              <w:rFonts w:ascii="Times New Roman" w:hAnsi="Times New Roman" w:cs="Times New Roman"/>
              <w:b/>
              <w:bCs/>
              <w:color w:val="auto"/>
              <w:sz w:val="26"/>
              <w:szCs w:val="26"/>
              <w:lang w:val="fr-FR" w:eastAsia="en-US"/>
            </w:rPr>
          </w:rPrChange>
        </w:rPr>
        <w:t>Introduction</w:t>
      </w:r>
    </w:p>
    <w:p w:rsidR="00194DB5" w:rsidRDefault="00EF5387">
      <w:pPr>
        <w:pStyle w:val="Body"/>
        <w:rPr>
          <w:sz w:val="26"/>
          <w:szCs w:val="26"/>
        </w:rPr>
      </w:pPr>
      <w:r>
        <w:rPr>
          <w:sz w:val="26"/>
          <w:szCs w:val="26"/>
        </w:rPr>
        <w:t>The paper investigates the problem of dependence recovering between an input data and a model outcome.</w:t>
      </w:r>
      <w:ins w:id="18" w:author="Пользователь" w:date="2018-01-06T18:05:00Z">
        <w:r w:rsidR="00B02247" w:rsidRPr="00B02247">
          <w:rPr>
            <w:sz w:val="26"/>
            <w:szCs w:val="26"/>
            <w:rPrChange w:id="19" w:author="Пользователь" w:date="2018-01-06T18:05:00Z">
              <w:rPr>
                <w:rFonts w:ascii="Times New Roman" w:hAnsi="Times New Roman" w:cs="Times New Roman"/>
                <w:color w:val="auto"/>
                <w:sz w:val="26"/>
                <w:szCs w:val="26"/>
                <w:lang w:val="ru-RU" w:eastAsia="en-US"/>
              </w:rPr>
            </w:rPrChange>
          </w:rPr>
          <w:t xml:space="preserve"> </w:t>
        </w:r>
      </w:ins>
      <w:r>
        <w:rPr>
          <w:sz w:val="26"/>
          <w:szCs w:val="26"/>
        </w:rPr>
        <w:t>The proposed model is suitable for predicting a multidimensional target variable.</w:t>
      </w:r>
      <w:ins w:id="20" w:author="Пользователь" w:date="2018-01-06T18:08:00Z">
        <w:r w:rsidR="00B02247" w:rsidRPr="00B02247">
          <w:rPr>
            <w:sz w:val="26"/>
            <w:szCs w:val="26"/>
            <w:rPrChange w:id="21" w:author="Пользователь" w:date="2018-01-06T18:08:00Z">
              <w:rPr>
                <w:rFonts w:ascii="Times New Roman" w:hAnsi="Times New Roman" w:cs="Times New Roman"/>
                <w:color w:val="auto"/>
                <w:sz w:val="26"/>
                <w:szCs w:val="26"/>
                <w:lang w:val="ru-RU" w:eastAsia="en-US"/>
              </w:rPr>
            </w:rPrChange>
          </w:rPr>
          <w:t xml:space="preserve"> </w:t>
        </w:r>
      </w:ins>
      <w:r>
        <w:rPr>
          <w:sz w:val="26"/>
          <w:szCs w:val="26"/>
        </w:rPr>
        <w:t xml:space="preserve">In the case of </w:t>
      </w:r>
      <w:del w:id="22" w:author="Пользователь" w:date="2018-01-06T18:08:00Z">
        <w:r w:rsidDel="00795A0E">
          <w:rPr>
            <w:sz w:val="26"/>
            <w:szCs w:val="26"/>
          </w:rPr>
          <w:delText xml:space="preserve">the </w:delText>
        </w:r>
      </w:del>
      <w:r>
        <w:rPr>
          <w:sz w:val="26"/>
          <w:szCs w:val="26"/>
        </w:rPr>
        <w:t>forecasting problem objects and target spaces have the same nature.</w:t>
      </w:r>
      <w:ins w:id="23" w:author="Пользователь" w:date="2018-01-06T18:08:00Z">
        <w:r w:rsidR="00B02247" w:rsidRPr="00B02247">
          <w:rPr>
            <w:sz w:val="26"/>
            <w:szCs w:val="26"/>
            <w:rPrChange w:id="24" w:author="Пользователь" w:date="2018-01-06T18:08:00Z">
              <w:rPr>
                <w:rFonts w:ascii="Times New Roman" w:hAnsi="Times New Roman" w:cs="Times New Roman"/>
                <w:color w:val="auto"/>
                <w:sz w:val="26"/>
                <w:szCs w:val="26"/>
                <w:lang w:val="ru-RU" w:eastAsia="en-US"/>
              </w:rPr>
            </w:rPrChange>
          </w:rPr>
          <w:t xml:space="preserve"> </w:t>
        </w:r>
      </w:ins>
      <w:r>
        <w:rPr>
          <w:sz w:val="26"/>
          <w:szCs w:val="26"/>
        </w:rPr>
        <w:t>To build the model we need to construct autoregressive matrices for input objects and target variables.</w:t>
      </w:r>
      <w:ins w:id="25" w:author="Пользователь" w:date="2018-01-06T18:08:00Z">
        <w:r w:rsidR="00B02247" w:rsidRPr="00B02247">
          <w:rPr>
            <w:sz w:val="26"/>
            <w:szCs w:val="26"/>
            <w:rPrChange w:id="26" w:author="Пользователь" w:date="2018-01-06T18:09:00Z">
              <w:rPr>
                <w:rFonts w:ascii="Times New Roman" w:hAnsi="Times New Roman" w:cs="Times New Roman"/>
                <w:color w:val="auto"/>
                <w:sz w:val="26"/>
                <w:szCs w:val="26"/>
                <w:lang w:val="ru-RU" w:eastAsia="en-US"/>
              </w:rPr>
            </w:rPrChange>
          </w:rPr>
          <w:t xml:space="preserve"> </w:t>
        </w:r>
      </w:ins>
      <w:r>
        <w:rPr>
          <w:sz w:val="26"/>
          <w:szCs w:val="26"/>
        </w:rPr>
        <w:t>The object is a local signal history, the outcome is signal values in the next timestamps.</w:t>
      </w:r>
      <w:ins w:id="27" w:author="Пользователь" w:date="2018-01-06T18:09:00Z">
        <w:r w:rsidR="00B02247" w:rsidRPr="00B02247">
          <w:rPr>
            <w:sz w:val="26"/>
            <w:szCs w:val="26"/>
            <w:rPrChange w:id="28" w:author="Пользователь" w:date="2018-01-06T18:09:00Z">
              <w:rPr>
                <w:rFonts w:ascii="Times New Roman" w:hAnsi="Times New Roman" w:cs="Times New Roman"/>
                <w:color w:val="auto"/>
                <w:sz w:val="26"/>
                <w:szCs w:val="26"/>
                <w:lang w:val="ru-RU" w:eastAsia="en-US"/>
              </w:rPr>
            </w:rPrChange>
          </w:rPr>
          <w:t xml:space="preserve"> </w:t>
        </w:r>
      </w:ins>
      <w:r>
        <w:rPr>
          <w:sz w:val="26"/>
          <w:szCs w:val="26"/>
        </w:rPr>
        <w:t xml:space="preserve">An autoregressive model makes a consumption </w:t>
      </w:r>
      <w:del w:id="29" w:author="Пользователь" w:date="2018-01-07T21:51:00Z">
        <w:r w:rsidDel="009622B9">
          <w:rPr>
            <w:sz w:val="26"/>
            <w:szCs w:val="26"/>
          </w:rPr>
          <w:delText xml:space="preserve">that </w:delText>
        </w:r>
      </w:del>
      <w:ins w:id="30" w:author="Пользователь" w:date="2018-01-07T21:51:00Z">
        <w:r w:rsidR="009622B9">
          <w:rPr>
            <w:sz w:val="26"/>
            <w:szCs w:val="26"/>
          </w:rPr>
          <w:t>inwhich</w:t>
        </w:r>
        <w:r w:rsidR="009622B9">
          <w:rPr>
            <w:sz w:val="26"/>
            <w:szCs w:val="26"/>
          </w:rPr>
          <w:t xml:space="preserve"> </w:t>
        </w:r>
      </w:ins>
      <w:del w:id="31" w:author="Пользователь" w:date="2018-01-07T21:51:00Z">
        <w:r w:rsidDel="009622B9">
          <w:rPr>
            <w:sz w:val="26"/>
            <w:szCs w:val="26"/>
          </w:rPr>
          <w:delText xml:space="preserve">the </w:delText>
        </w:r>
      </w:del>
      <w:r>
        <w:rPr>
          <w:sz w:val="26"/>
          <w:szCs w:val="26"/>
        </w:rPr>
        <w:t>current signal values depend linearly on the previous signal values.</w:t>
      </w:r>
    </w:p>
    <w:p w:rsidR="00194DB5" w:rsidRDefault="00194DB5">
      <w:pPr>
        <w:pStyle w:val="Body"/>
        <w:rPr>
          <w:sz w:val="26"/>
          <w:szCs w:val="26"/>
        </w:rPr>
      </w:pPr>
    </w:p>
    <w:p w:rsidR="00194DB5" w:rsidRDefault="00EF5387">
      <w:pPr>
        <w:pStyle w:val="Body"/>
        <w:rPr>
          <w:sz w:val="26"/>
          <w:szCs w:val="26"/>
        </w:rPr>
      </w:pPr>
      <w:r>
        <w:rPr>
          <w:sz w:val="26"/>
          <w:szCs w:val="26"/>
        </w:rPr>
        <w:t xml:space="preserve">In the case of time series decoding problem objects and target spaces are different in nature, the outcome is a system response to the input signal.The autoregressive design matrix contains </w:t>
      </w:r>
      <w:del w:id="32" w:author="Пользователь" w:date="2018-01-07T21:52:00Z">
        <w:r w:rsidDel="00DC079A">
          <w:rPr>
            <w:sz w:val="26"/>
            <w:szCs w:val="26"/>
          </w:rPr>
          <w:delText xml:space="preserve">the </w:delText>
        </w:r>
      </w:del>
      <w:r>
        <w:rPr>
          <w:sz w:val="26"/>
          <w:szCs w:val="26"/>
        </w:rPr>
        <w:t xml:space="preserve">local history of the input signal.The autoregressive target matrix contains </w:t>
      </w:r>
      <w:del w:id="33" w:author="Пользователь" w:date="2018-01-07T21:52:00Z">
        <w:r w:rsidDel="00DC079A">
          <w:rPr>
            <w:sz w:val="26"/>
            <w:szCs w:val="26"/>
          </w:rPr>
          <w:delText xml:space="preserve">the </w:delText>
        </w:r>
      </w:del>
      <w:r>
        <w:rPr>
          <w:sz w:val="26"/>
          <w:szCs w:val="26"/>
        </w:rPr>
        <w:t>local history of the response.</w:t>
      </w:r>
    </w:p>
    <w:p w:rsidR="00194DB5" w:rsidRDefault="00194DB5">
      <w:pPr>
        <w:pStyle w:val="Body"/>
        <w:rPr>
          <w:sz w:val="26"/>
          <w:szCs w:val="26"/>
        </w:rPr>
      </w:pPr>
    </w:p>
    <w:p w:rsidR="00194DB5" w:rsidRDefault="00EF5387">
      <w:pPr>
        <w:pStyle w:val="Body"/>
        <w:rPr>
          <w:sz w:val="26"/>
          <w:szCs w:val="26"/>
        </w:rPr>
      </w:pPr>
      <w:r>
        <w:rPr>
          <w:sz w:val="26"/>
          <w:szCs w:val="26"/>
        </w:rPr>
        <w:t xml:space="preserve">The object space in time series decoding problems is high dimensional.Excessive dimensionality of the feature description leads to </w:t>
      </w:r>
      <w:ins w:id="34" w:author="Пользователь" w:date="2018-01-07T21:53:00Z">
        <w:r w:rsidR="00DC079A">
          <w:rPr>
            <w:sz w:val="26"/>
            <w:szCs w:val="26"/>
          </w:rPr>
          <w:t xml:space="preserve">the </w:t>
        </w:r>
      </w:ins>
      <w:ins w:id="35" w:author="Пользователь" w:date="2018-01-06T18:15:00Z">
        <w:r w:rsidR="006C46FC">
          <w:rPr>
            <w:sz w:val="26"/>
            <w:szCs w:val="26"/>
          </w:rPr>
          <w:t xml:space="preserve">model </w:t>
        </w:r>
      </w:ins>
      <w:r>
        <w:rPr>
          <w:sz w:val="26"/>
          <w:szCs w:val="26"/>
        </w:rPr>
        <w:t xml:space="preserve">instability </w:t>
      </w:r>
      <w:del w:id="36" w:author="Пользователь" w:date="2018-01-06T18:15:00Z">
        <w:r w:rsidDel="006C46FC">
          <w:rPr>
            <w:sz w:val="26"/>
            <w:szCs w:val="26"/>
          </w:rPr>
          <w:delText>of the model</w:delText>
        </w:r>
      </w:del>
      <w:r>
        <w:rPr>
          <w:sz w:val="26"/>
          <w:szCs w:val="26"/>
        </w:rPr>
        <w:t>.To solve this problem the feature selection procedures are used~\cite{katrutsa2015qpfs,li2016feature}.</w:t>
      </w:r>
    </w:p>
    <w:p w:rsidR="00194DB5" w:rsidRDefault="00194DB5">
      <w:pPr>
        <w:pStyle w:val="Body"/>
        <w:rPr>
          <w:sz w:val="26"/>
          <w:szCs w:val="26"/>
        </w:rPr>
      </w:pPr>
    </w:p>
    <w:p w:rsidR="00194DB5" w:rsidRDefault="00EF5387">
      <w:pPr>
        <w:pStyle w:val="Body"/>
        <w:rPr>
          <w:sz w:val="26"/>
          <w:szCs w:val="26"/>
        </w:rPr>
      </w:pPr>
      <w:r>
        <w:rPr>
          <w:sz w:val="26"/>
          <w:szCs w:val="26"/>
        </w:rPr>
        <w:t xml:space="preserve">The paper considers the partial least squares regression (PLS) model~\cite{wegelin2000survey,abdi2003pls,geladi1986partial}.The PLS model reduces the dimensionality of the input data and extracts the linear </w:t>
      </w:r>
      <w:ins w:id="37" w:author="Пользователь" w:date="2018-01-06T18:16:00Z">
        <w:r w:rsidR="00792ED1">
          <w:rPr>
            <w:sz w:val="26"/>
            <w:szCs w:val="26"/>
          </w:rPr>
          <w:t xml:space="preserve">features </w:t>
        </w:r>
      </w:ins>
      <w:r>
        <w:rPr>
          <w:sz w:val="26"/>
          <w:szCs w:val="26"/>
        </w:rPr>
        <w:t xml:space="preserve">combination </w:t>
      </w:r>
      <w:del w:id="38" w:author="Пользователь" w:date="2018-01-06T18:16:00Z">
        <w:r w:rsidDel="00792ED1">
          <w:rPr>
            <w:sz w:val="26"/>
            <w:szCs w:val="26"/>
          </w:rPr>
          <w:delText xml:space="preserve">of features </w:delText>
        </w:r>
      </w:del>
      <w:r>
        <w:rPr>
          <w:sz w:val="26"/>
          <w:szCs w:val="26"/>
        </w:rPr>
        <w:t xml:space="preserve">which </w:t>
      </w:r>
      <w:del w:id="39" w:author="Пользователь" w:date="2018-01-06T18:17:00Z">
        <w:r w:rsidDel="00792ED1">
          <w:rPr>
            <w:sz w:val="26"/>
            <w:szCs w:val="26"/>
          </w:rPr>
          <w:delText xml:space="preserve">have </w:delText>
        </w:r>
      </w:del>
      <w:ins w:id="40" w:author="Пользователь" w:date="2018-01-06T18:17:00Z">
        <w:r w:rsidR="00792ED1">
          <w:rPr>
            <w:sz w:val="26"/>
            <w:szCs w:val="26"/>
          </w:rPr>
          <w:t xml:space="preserve">has </w:t>
        </w:r>
      </w:ins>
      <w:r>
        <w:rPr>
          <w:sz w:val="26"/>
          <w:szCs w:val="26"/>
        </w:rPr>
        <w:t>the greatest impact on the response vector.</w:t>
      </w:r>
    </w:p>
    <w:p w:rsidR="00194DB5" w:rsidRDefault="00EF5387">
      <w:pPr>
        <w:pStyle w:val="Body"/>
        <w:rPr>
          <w:sz w:val="26"/>
          <w:szCs w:val="26"/>
        </w:rPr>
      </w:pPr>
      <w:r>
        <w:rPr>
          <w:sz w:val="26"/>
          <w:szCs w:val="26"/>
        </w:rPr>
        <w:t>Feature extraction is an iterative process in order of decreasing the influence on the response vector.PLS regression methods are described in detail in~\cite{geladi1988pls, hoskuldsson1988plsr,de1993simpls}.The difference between various PLS approaches, different kinds of the PLS regression could be found in~\cite{rosipal2006overview}.</w:t>
      </w:r>
    </w:p>
    <w:p w:rsidR="00194DB5" w:rsidRDefault="00194DB5">
      <w:pPr>
        <w:pStyle w:val="Body"/>
        <w:rPr>
          <w:sz w:val="26"/>
          <w:szCs w:val="26"/>
        </w:rPr>
      </w:pPr>
    </w:p>
    <w:p w:rsidR="00194DB5" w:rsidRDefault="00EF5387">
      <w:pPr>
        <w:pStyle w:val="Body"/>
        <w:rPr>
          <w:sz w:val="26"/>
          <w:szCs w:val="26"/>
        </w:rPr>
      </w:pPr>
      <w:r>
        <w:rPr>
          <w:sz w:val="26"/>
          <w:szCs w:val="26"/>
        </w:rPr>
        <w:t xml:space="preserve">The current </w:t>
      </w:r>
      <w:ins w:id="41" w:author="Пользователь" w:date="2018-01-06T23:31:00Z">
        <w:r w:rsidR="00000776">
          <w:rPr>
            <w:sz w:val="26"/>
            <w:szCs w:val="26"/>
          </w:rPr>
          <w:t xml:space="preserve">field </w:t>
        </w:r>
      </w:ins>
      <w:r>
        <w:rPr>
          <w:sz w:val="26"/>
          <w:szCs w:val="26"/>
        </w:rPr>
        <w:t xml:space="preserve">state </w:t>
      </w:r>
      <w:del w:id="42" w:author="Пользователь" w:date="2018-01-06T23:31:00Z">
        <w:r w:rsidDel="00000776">
          <w:rPr>
            <w:sz w:val="26"/>
            <w:szCs w:val="26"/>
          </w:rPr>
          <w:delText xml:space="preserve">of the field </w:delText>
        </w:r>
      </w:del>
      <w:r>
        <w:rPr>
          <w:sz w:val="26"/>
          <w:szCs w:val="26"/>
        </w:rPr>
        <w:t xml:space="preserve">and the overview of nonlinear PLS method modifications are described in~\cite{rosipal2011npls}.A nonlinear PLS method extension was introduced in~\cite{wold1989nonlinear}.There has been developed </w:t>
      </w:r>
      <w:del w:id="43" w:author="Пользователь" w:date="2018-01-06T23:31:00Z">
        <w:r w:rsidDel="00000776">
          <w:rPr>
            <w:sz w:val="26"/>
            <w:szCs w:val="26"/>
          </w:rPr>
          <w:delText xml:space="preserve">the </w:delText>
        </w:r>
      </w:del>
      <w:ins w:id="44" w:author="Пользователь" w:date="2018-01-06T23:31:00Z">
        <w:r w:rsidR="00000776">
          <w:rPr>
            <w:sz w:val="26"/>
            <w:szCs w:val="26"/>
          </w:rPr>
          <w:t xml:space="preserve">a </w:t>
        </w:r>
      </w:ins>
      <w:r>
        <w:rPr>
          <w:sz w:val="26"/>
          <w:szCs w:val="26"/>
        </w:rPr>
        <w:t>variety of PLS modifications.The proposed nonlinear PLS methods are based on smoothing splines~\cite{frank1990npls}, neural networks~\cite{qin1992npls}, radial basis functions~\cite{yan2003geneticpls}, genetic algorithms~\cite{hiden1998geneticpls}.</w:t>
      </w:r>
    </w:p>
    <w:p w:rsidR="00194DB5" w:rsidRDefault="00194DB5">
      <w:pPr>
        <w:pStyle w:val="Body"/>
        <w:rPr>
          <w:sz w:val="26"/>
          <w:szCs w:val="26"/>
        </w:rPr>
      </w:pPr>
    </w:p>
    <w:p w:rsidR="00194DB5" w:rsidRDefault="00EF5387">
      <w:pPr>
        <w:pStyle w:val="Body"/>
        <w:rPr>
          <w:sz w:val="26"/>
          <w:szCs w:val="26"/>
        </w:rPr>
      </w:pPr>
      <w:r>
        <w:rPr>
          <w:sz w:val="26"/>
          <w:szCs w:val="26"/>
        </w:rPr>
        <w:t xml:space="preserve">The result of </w:t>
      </w:r>
      <w:del w:id="45" w:author="Пользователь" w:date="2018-01-06T23:32:00Z">
        <w:r w:rsidDel="00000776">
          <w:rPr>
            <w:sz w:val="26"/>
            <w:szCs w:val="26"/>
          </w:rPr>
          <w:delText xml:space="preserve">the </w:delText>
        </w:r>
      </w:del>
      <w:r>
        <w:rPr>
          <w:sz w:val="26"/>
          <w:szCs w:val="26"/>
        </w:rPr>
        <w:t xml:space="preserve">feature selection is the dimensionality reduction and the increasing model stability without significant loss of the prediction quality.The proposed method is used on two datasets with the redundant input and target spaces.The first dataset consists of hourly </w:t>
      </w:r>
      <w:del w:id="46" w:author="Пользователь" w:date="2018-01-06T23:33:00Z">
        <w:r w:rsidDel="00F0154E">
          <w:rPr>
            <w:sz w:val="26"/>
            <w:szCs w:val="26"/>
          </w:rPr>
          <w:delText>time series of</w:delText>
        </w:r>
      </w:del>
      <w:r>
        <w:rPr>
          <w:sz w:val="26"/>
          <w:szCs w:val="26"/>
        </w:rPr>
        <w:t xml:space="preserve"> energy consumption</w:t>
      </w:r>
      <w:ins w:id="47" w:author="Пользователь" w:date="2018-01-06T23:33:00Z">
        <w:r w:rsidR="00F0154E" w:rsidRPr="00F0154E">
          <w:rPr>
            <w:sz w:val="26"/>
            <w:szCs w:val="26"/>
          </w:rPr>
          <w:t xml:space="preserve"> </w:t>
        </w:r>
        <w:r w:rsidR="00F0154E">
          <w:rPr>
            <w:sz w:val="26"/>
            <w:szCs w:val="26"/>
          </w:rPr>
          <w:t>time series</w:t>
        </w:r>
      </w:ins>
      <w:r>
        <w:rPr>
          <w:sz w:val="26"/>
          <w:szCs w:val="26"/>
        </w:rPr>
        <w:t>. Time series were collected in Poland from 1999 to 2004.</w:t>
      </w:r>
    </w:p>
    <w:p w:rsidR="00194DB5" w:rsidRDefault="00194DB5">
      <w:pPr>
        <w:pStyle w:val="Body"/>
        <w:rPr>
          <w:sz w:val="26"/>
          <w:szCs w:val="26"/>
        </w:rPr>
      </w:pPr>
    </w:p>
    <w:p w:rsidR="00194DB5" w:rsidRDefault="00EF5387">
      <w:pPr>
        <w:pStyle w:val="Body"/>
        <w:rPr>
          <w:sz w:val="26"/>
          <w:szCs w:val="26"/>
        </w:rPr>
      </w:pPr>
      <w:r>
        <w:rPr>
          <w:sz w:val="26"/>
          <w:szCs w:val="26"/>
        </w:rPr>
        <w:t xml:space="preserve">The second dataset comes from the NeuroTycho project~\cite{neurotycho} that designs brain-computer interface (BCI)~\cite{millan2010combining,mason2007comprehensive} for information transmitting between brains and electronic devices.Brain-Computer Interface (BCI) system enhances its user’s mental and physical abilities, providing a direct communication mean between </w:t>
      </w:r>
      <w:del w:id="48" w:author="Пользователь" w:date="2018-01-06T23:34:00Z">
        <w:r w:rsidDel="00014649">
          <w:rPr>
            <w:sz w:val="26"/>
            <w:szCs w:val="26"/>
          </w:rPr>
          <w:delText xml:space="preserve">the </w:delText>
        </w:r>
      </w:del>
      <w:r>
        <w:rPr>
          <w:sz w:val="26"/>
          <w:szCs w:val="26"/>
        </w:rPr>
        <w:t xml:space="preserve">brain and </w:t>
      </w:r>
      <w:del w:id="49" w:author="Пользователь" w:date="2018-01-06T23:34:00Z">
        <w:r w:rsidDel="00014649">
          <w:rPr>
            <w:sz w:val="26"/>
            <w:szCs w:val="26"/>
          </w:rPr>
          <w:delText xml:space="preserve">a </w:delText>
        </w:r>
      </w:del>
      <w:r>
        <w:rPr>
          <w:sz w:val="26"/>
          <w:szCs w:val="26"/>
        </w:rPr>
        <w:t xml:space="preserve">computer~\cite{millan2004brain}. </w:t>
      </w:r>
    </w:p>
    <w:p w:rsidR="00194DB5" w:rsidRDefault="00EF5387">
      <w:pPr>
        <w:pStyle w:val="Body"/>
        <w:rPr>
          <w:sz w:val="26"/>
          <w:szCs w:val="26"/>
        </w:rPr>
      </w:pPr>
      <w:r>
        <w:rPr>
          <w:sz w:val="26"/>
          <w:szCs w:val="26"/>
        </w:rPr>
        <w:t xml:space="preserve">BCIs aim at restoring damaged functionality of motorically or cognitively impaired patients.The goal of motor imagery analysis is to recognize intended movements from the recorded brain activity. While there are various techniques for measuring cortical data for BCI~\cite{nicolas2012brain,amiri2013review}, we concentrate on the ElectroCorticoGraphic (ECoG) signals~\cite{eliseyev2016penalized}. </w:t>
      </w:r>
    </w:p>
    <w:p w:rsidR="00194DB5" w:rsidRDefault="00EF5387">
      <w:pPr>
        <w:pStyle w:val="Body"/>
        <w:rPr>
          <w:sz w:val="26"/>
          <w:szCs w:val="26"/>
        </w:rPr>
      </w:pPr>
      <w:r>
        <w:rPr>
          <w:sz w:val="26"/>
          <w:szCs w:val="26"/>
        </w:rPr>
        <w:t>ECoG, as well as other invasive techniques, provides more stable recordings and better resolution in temporal and spatial domains than its non-invasive counterparts.We address the problem of continuous hand trajectory reconstruction. The subdural ECoG signals are measured across 32 channels as the subject is moving its hand.Once the ECoG signals are transformed into informative features, the problem of trajectory reconstruction is the autoregression problem. Feature extraction involves application of some spectro-temporal transform to the ECoG signals from each channel~\cite{gasanov2017pls}.</w:t>
      </w:r>
    </w:p>
    <w:p w:rsidR="00194DB5" w:rsidRDefault="00194DB5">
      <w:pPr>
        <w:pStyle w:val="Body"/>
        <w:rPr>
          <w:sz w:val="26"/>
          <w:szCs w:val="26"/>
        </w:rPr>
      </w:pPr>
    </w:p>
    <w:p w:rsidR="00194DB5" w:rsidRDefault="00EF5387">
      <w:pPr>
        <w:pStyle w:val="Body"/>
        <w:rPr>
          <w:sz w:val="26"/>
          <w:szCs w:val="26"/>
        </w:rPr>
      </w:pPr>
      <w:r>
        <w:rPr>
          <w:sz w:val="26"/>
          <w:szCs w:val="26"/>
        </w:rPr>
        <w:t>In papers, which are devoted to forecasting of complex spatial time series, the forecast is built pointwise~\cite{box2015time,zhang2003time}.If one need</w:t>
      </w:r>
      <w:ins w:id="50" w:author="Пользователь" w:date="2018-01-06T23:39:00Z">
        <w:r w:rsidR="00894488">
          <w:rPr>
            <w:sz w:val="26"/>
            <w:szCs w:val="26"/>
          </w:rPr>
          <w:t>s</w:t>
        </w:r>
      </w:ins>
      <w:r>
        <w:rPr>
          <w:sz w:val="26"/>
          <w:szCs w:val="26"/>
        </w:rPr>
        <w:t xml:space="preserve"> to predict multiple points simultaneously, it is proposed to compute forecasted points sequentially.During this process the previous predicted values are used to obtain a subsequent ones.The proposed method allows to obtain multiple predicted time series values at the same time taking into account hidden dependencies not only in the object space, but also in the target space.The proposed method significantly reduces the dimensionality of the feature space.</w:t>
      </w:r>
    </w:p>
    <w:p w:rsidR="00194DB5" w:rsidRDefault="00EF5387">
      <w:pPr>
        <w:pStyle w:val="Body"/>
        <w:rPr>
          <w:b/>
          <w:bCs/>
          <w:sz w:val="26"/>
          <w:szCs w:val="26"/>
        </w:rPr>
      </w:pPr>
      <w:r>
        <w:rPr>
          <w:b/>
          <w:bCs/>
          <w:sz w:val="26"/>
          <w:szCs w:val="26"/>
        </w:rPr>
        <w:t>Problem statement</w:t>
      </w:r>
    </w:p>
    <w:p w:rsidR="00194DB5" w:rsidRDefault="00EF5387">
      <w:pPr>
        <w:pStyle w:val="Body"/>
        <w:rPr>
          <w:sz w:val="26"/>
          <w:szCs w:val="26"/>
        </w:rPr>
      </w:pPr>
      <w:r>
        <w:rPr>
          <w:sz w:val="26"/>
          <w:szCs w:val="26"/>
        </w:rPr>
        <w:t xml:space="preserve">Given a dataset $\mathfrak{D}= \left( \bX, \bY \right)$, where $\mathbf{X} \in \mathbb{R}^{m \times n}$ is a design matrix, $\mathbf{Y} \in \mathbb{R}^{m \times r}$ is a target matrix. The examples of how to construct the dataset for a particular application task </w:t>
      </w:r>
      <w:ins w:id="51" w:author="Пользователь" w:date="2018-01-06T23:42:00Z">
        <w:r w:rsidR="00841EC1">
          <w:rPr>
            <w:sz w:val="26"/>
            <w:szCs w:val="26"/>
          </w:rPr>
          <w:t xml:space="preserve">are </w:t>
        </w:r>
      </w:ins>
      <w:r>
        <w:rPr>
          <w:sz w:val="26"/>
          <w:szCs w:val="26"/>
        </w:rPr>
        <w:t>described in the Computational experiment.</w:t>
      </w:r>
    </w:p>
    <w:p w:rsidR="00194DB5" w:rsidRDefault="00194DB5">
      <w:pPr>
        <w:pStyle w:val="Body"/>
        <w:rPr>
          <w:sz w:val="26"/>
          <w:szCs w:val="26"/>
        </w:rPr>
      </w:pPr>
    </w:p>
    <w:p w:rsidR="00194DB5" w:rsidRDefault="00EF5387">
      <w:pPr>
        <w:pStyle w:val="Body"/>
        <w:rPr>
          <w:sz w:val="26"/>
          <w:szCs w:val="26"/>
        </w:rPr>
      </w:pPr>
      <w:r>
        <w:rPr>
          <w:sz w:val="26"/>
          <w:szCs w:val="26"/>
        </w:rPr>
        <w:t>We assume that there is a linear dependence between the objects $\bx \in \mathbb{R}^n$ and the responses $\by \in \mathbb{R}^r$</w:t>
      </w:r>
    </w:p>
    <w:p w:rsidR="00194DB5" w:rsidRDefault="00194DB5">
      <w:pPr>
        <w:pStyle w:val="Body"/>
        <w:rPr>
          <w:sz w:val="26"/>
          <w:szCs w:val="26"/>
        </w:rPr>
      </w:pPr>
    </w:p>
    <w:p w:rsidR="00194DB5" w:rsidRDefault="00EF5387">
      <w:pPr>
        <w:pStyle w:val="Body"/>
        <w:rPr>
          <w:i/>
          <w:iCs/>
          <w:sz w:val="26"/>
          <w:szCs w:val="26"/>
        </w:rPr>
      </w:pPr>
      <w:r>
        <w:rPr>
          <w:i/>
          <w:iCs/>
          <w:sz w:val="26"/>
          <w:szCs w:val="26"/>
        </w:rPr>
        <w:lastRenderedPageBreak/>
        <w:t>\begin{equation}</w:t>
      </w:r>
    </w:p>
    <w:p w:rsidR="00194DB5" w:rsidRDefault="00EF5387">
      <w:pPr>
        <w:pStyle w:val="Body"/>
        <w:rPr>
          <w:i/>
          <w:iCs/>
          <w:sz w:val="26"/>
          <w:szCs w:val="26"/>
        </w:rPr>
      </w:pPr>
      <w:r>
        <w:rPr>
          <w:i/>
          <w:iCs/>
          <w:sz w:val="26"/>
          <w:szCs w:val="26"/>
          <w:lang w:val="da-DK"/>
        </w:rPr>
        <w:t xml:space="preserve"> \underset{1 \times r}{\by} = \underset{1 \times n}{\vphantom{\by}\bx} \cdot \underset{n \times r}{\vphantom{\by}\bTheta} + \underset{1 \times r}{\vphantom{\by}\boldsymbol{\varepsilon}}, </w:t>
      </w:r>
    </w:p>
    <w:p w:rsidR="00194DB5" w:rsidRDefault="00EF5387">
      <w:pPr>
        <w:pStyle w:val="Body"/>
        <w:rPr>
          <w:i/>
          <w:iCs/>
          <w:sz w:val="26"/>
          <w:szCs w:val="26"/>
        </w:rPr>
      </w:pPr>
      <w:r>
        <w:rPr>
          <w:i/>
          <w:iCs/>
          <w:sz w:val="26"/>
          <w:szCs w:val="26"/>
          <w:lang w:val="es-ES_tradnl"/>
        </w:rPr>
        <w:t>\label{eq::model}</w:t>
      </w:r>
    </w:p>
    <w:p w:rsidR="00194DB5" w:rsidRDefault="00EF5387">
      <w:pPr>
        <w:pStyle w:val="Body"/>
        <w:rPr>
          <w:i/>
          <w:iCs/>
          <w:sz w:val="26"/>
          <w:szCs w:val="26"/>
        </w:rPr>
      </w:pPr>
      <w:r>
        <w:rPr>
          <w:i/>
          <w:iCs/>
          <w:sz w:val="26"/>
          <w:szCs w:val="26"/>
        </w:rPr>
        <w:t>\end{equation}</w:t>
      </w:r>
    </w:p>
    <w:p w:rsidR="00194DB5" w:rsidRDefault="00194DB5">
      <w:pPr>
        <w:pStyle w:val="Body"/>
        <w:rPr>
          <w:i/>
          <w:iCs/>
          <w:sz w:val="26"/>
          <w:szCs w:val="26"/>
        </w:rPr>
      </w:pPr>
    </w:p>
    <w:p w:rsidR="00194DB5" w:rsidRDefault="00EF5387">
      <w:pPr>
        <w:pStyle w:val="Body"/>
        <w:rPr>
          <w:sz w:val="26"/>
          <w:szCs w:val="26"/>
        </w:rPr>
      </w:pPr>
      <w:r>
        <w:rPr>
          <w:sz w:val="26"/>
          <w:szCs w:val="26"/>
        </w:rPr>
        <w:t>where $\bTheta$ is the matrix of model parameters, $\boldsymbol{\varepsilon}$ is the vector of residuals.</w:t>
      </w:r>
    </w:p>
    <w:p w:rsidR="00194DB5" w:rsidRDefault="00194DB5">
      <w:pPr>
        <w:pStyle w:val="Body"/>
        <w:rPr>
          <w:sz w:val="26"/>
          <w:szCs w:val="26"/>
        </w:rPr>
      </w:pPr>
    </w:p>
    <w:p w:rsidR="00194DB5" w:rsidRDefault="00EF5387">
      <w:pPr>
        <w:pStyle w:val="Body"/>
        <w:rPr>
          <w:sz w:val="26"/>
          <w:szCs w:val="26"/>
        </w:rPr>
      </w:pPr>
      <w:r>
        <w:rPr>
          <w:sz w:val="26"/>
          <w:szCs w:val="26"/>
        </w:rPr>
        <w:t xml:space="preserve">The task is to find the matrix of the model parameters $\bTheta$ given the dataset $\mathfrak{D}$.The optimal parameters are determined by error function minimization. </w:t>
      </w:r>
    </w:p>
    <w:p w:rsidR="00194DB5" w:rsidRDefault="00EF5387">
      <w:pPr>
        <w:pStyle w:val="Body"/>
        <w:rPr>
          <w:sz w:val="26"/>
          <w:szCs w:val="26"/>
        </w:rPr>
      </w:pPr>
      <w:r>
        <w:rPr>
          <w:sz w:val="26"/>
          <w:szCs w:val="26"/>
        </w:rPr>
        <w:t>Define the quadratic error function $S$ for the dataset $\mathfrak{D}$:</w:t>
      </w:r>
    </w:p>
    <w:p w:rsidR="00194DB5" w:rsidRDefault="00194DB5">
      <w:pPr>
        <w:pStyle w:val="Body"/>
        <w:rPr>
          <w:sz w:val="26"/>
          <w:szCs w:val="26"/>
        </w:rPr>
      </w:pPr>
    </w:p>
    <w:p w:rsidR="00194DB5" w:rsidRDefault="00EF5387">
      <w:pPr>
        <w:pStyle w:val="Body"/>
        <w:rPr>
          <w:i/>
          <w:iCs/>
          <w:sz w:val="26"/>
          <w:szCs w:val="26"/>
        </w:rPr>
      </w:pPr>
      <w:r>
        <w:rPr>
          <w:i/>
          <w:iCs/>
          <w:sz w:val="26"/>
          <w:szCs w:val="26"/>
        </w:rPr>
        <w:t>\begin{equation}</w:t>
      </w:r>
    </w:p>
    <w:p w:rsidR="00194DB5" w:rsidRDefault="00EF5387">
      <w:pPr>
        <w:pStyle w:val="Body"/>
        <w:rPr>
          <w:i/>
          <w:iCs/>
          <w:sz w:val="26"/>
          <w:szCs w:val="26"/>
        </w:rPr>
      </w:pPr>
      <w:r>
        <w:rPr>
          <w:i/>
          <w:iCs/>
          <w:sz w:val="26"/>
          <w:szCs w:val="26"/>
        </w:rPr>
        <w:tab/>
        <w:t>S(\bTheta | \mathfrak{D}) = {\left\| \underset{m \times n}{\vphantom{\by}\mathbf{X}} \cdot \underset{n \times r}{\vphantom{\by}\bTheta} - \underset{m \times r}{\vphantom{\by}\mathbf{Y}} \right\| }_2^2 = \sum_{i=1}^m \left\| \underset{1 \times n}{\vphantom{\by}\bx_i} \cdot \underset{n \times r}{\vphantom{\by}\bTheta} - \underset{1 \times r}{\vphantom{\by}\by_i} \right\|_2^2 \rightarrow\min_{\bTheta}.</w:t>
      </w:r>
    </w:p>
    <w:p w:rsidR="00194DB5" w:rsidRDefault="00EF5387">
      <w:pPr>
        <w:pStyle w:val="Body"/>
        <w:rPr>
          <w:i/>
          <w:iCs/>
          <w:sz w:val="26"/>
          <w:szCs w:val="26"/>
        </w:rPr>
      </w:pPr>
      <w:r>
        <w:rPr>
          <w:i/>
          <w:iCs/>
          <w:sz w:val="26"/>
          <w:szCs w:val="26"/>
        </w:rPr>
        <w:t>\label{eq::error_function}</w:t>
      </w:r>
    </w:p>
    <w:p w:rsidR="00194DB5" w:rsidRDefault="00EF5387">
      <w:pPr>
        <w:pStyle w:val="Body"/>
        <w:rPr>
          <w:i/>
          <w:iCs/>
          <w:sz w:val="26"/>
          <w:szCs w:val="26"/>
        </w:rPr>
      </w:pPr>
      <w:r>
        <w:rPr>
          <w:i/>
          <w:iCs/>
          <w:sz w:val="26"/>
          <w:szCs w:val="26"/>
        </w:rPr>
        <w:t>\end{equation}</w:t>
      </w:r>
    </w:p>
    <w:p w:rsidR="00194DB5" w:rsidRDefault="00194DB5">
      <w:pPr>
        <w:pStyle w:val="Body"/>
        <w:rPr>
          <w:sz w:val="26"/>
          <w:szCs w:val="26"/>
        </w:rPr>
      </w:pPr>
    </w:p>
    <w:p w:rsidR="00194DB5" w:rsidRDefault="00EF5387">
      <w:pPr>
        <w:pStyle w:val="Body"/>
        <w:rPr>
          <w:sz w:val="26"/>
          <w:szCs w:val="26"/>
        </w:rPr>
      </w:pPr>
      <w:r>
        <w:rPr>
          <w:sz w:val="26"/>
          <w:szCs w:val="26"/>
        </w:rPr>
        <w:t xml:space="preserve"> The linear dependence </w:t>
      </w:r>
      <w:del w:id="52" w:author="Пользователь" w:date="2018-01-07T21:54:00Z">
        <w:r w:rsidDel="00386CDB">
          <w:rPr>
            <w:sz w:val="26"/>
            <w:szCs w:val="26"/>
          </w:rPr>
          <w:delText xml:space="preserve">of the columns </w:delText>
        </w:r>
      </w:del>
      <w:r>
        <w:rPr>
          <w:sz w:val="26"/>
          <w:szCs w:val="26"/>
        </w:rPr>
        <w:t>of the matrix $X$</w:t>
      </w:r>
      <w:ins w:id="53" w:author="Пользователь" w:date="2018-01-07T21:54:00Z">
        <w:r w:rsidR="00386CDB" w:rsidRPr="00386CDB">
          <w:rPr>
            <w:sz w:val="26"/>
            <w:szCs w:val="26"/>
          </w:rPr>
          <w:t xml:space="preserve"> </w:t>
        </w:r>
        <w:r w:rsidR="00386CDB">
          <w:rPr>
            <w:sz w:val="26"/>
            <w:szCs w:val="26"/>
          </w:rPr>
          <w:t>columns</w:t>
        </w:r>
      </w:ins>
      <w:r>
        <w:rPr>
          <w:sz w:val="26"/>
          <w:szCs w:val="26"/>
        </w:rPr>
        <w:t xml:space="preserve"> leads to an instable solution for the optimization problem~\eqref{eq::error_function}. To avoid the strong linear dependence one could use feature selection techniques.</w:t>
      </w:r>
    </w:p>
    <w:p w:rsidR="00194DB5" w:rsidRDefault="00194DB5">
      <w:pPr>
        <w:pStyle w:val="Body"/>
        <w:rPr>
          <w:sz w:val="26"/>
          <w:szCs w:val="26"/>
        </w:rPr>
      </w:pPr>
    </w:p>
    <w:p w:rsidR="00194DB5" w:rsidRDefault="00EF5387">
      <w:pPr>
        <w:pStyle w:val="Body"/>
        <w:rPr>
          <w:sz w:val="26"/>
          <w:szCs w:val="26"/>
        </w:rPr>
      </w:pPr>
      <w:r>
        <w:rPr>
          <w:sz w:val="26"/>
          <w:szCs w:val="26"/>
        </w:rPr>
        <w:t>\section{Partial Least Squares method}</w:t>
      </w:r>
    </w:p>
    <w:p w:rsidR="00194DB5" w:rsidRDefault="00194DB5">
      <w:pPr>
        <w:pStyle w:val="Body"/>
        <w:rPr>
          <w:sz w:val="26"/>
          <w:szCs w:val="26"/>
        </w:rPr>
      </w:pPr>
    </w:p>
    <w:p w:rsidR="00194DB5" w:rsidRDefault="00EF5387">
      <w:pPr>
        <w:pStyle w:val="Body"/>
        <w:rPr>
          <w:sz w:val="26"/>
          <w:szCs w:val="26"/>
        </w:rPr>
      </w:pPr>
      <w:r>
        <w:rPr>
          <w:sz w:val="26"/>
          <w:szCs w:val="26"/>
        </w:rPr>
        <w:t xml:space="preserve">To eliminate the linear dependence and reduce the dimensionality of </w:t>
      </w:r>
      <w:del w:id="54" w:author="Пользователь" w:date="2018-01-07T21:55:00Z">
        <w:r w:rsidDel="00386CDB">
          <w:rPr>
            <w:sz w:val="26"/>
            <w:szCs w:val="26"/>
          </w:rPr>
          <w:delText xml:space="preserve">the </w:delText>
        </w:r>
      </w:del>
      <w:r>
        <w:rPr>
          <w:sz w:val="26"/>
          <w:szCs w:val="26"/>
        </w:rPr>
        <w:t>input space, the principal components analysis (PCA) is widely used. The main disadvantage of the PCA method is its insensitivity to the interrelation between the objects and the responses.The partial least squares algorithm projects the design matrix $\bX$ and the target matrix to the latent space $\mathbb{R}^l$ with low dimensionality ($l &lt; r &lt; n$).The PLS algorithm finds the latent space matrix $\bT \in \mathbb{R}^{m \times l}$ that best describes the original matrices $\bX$ and $\bY$.</w:t>
      </w:r>
    </w:p>
    <w:p w:rsidR="00194DB5" w:rsidRDefault="00EF5387">
      <w:pPr>
        <w:pStyle w:val="Body"/>
        <w:rPr>
          <w:sz w:val="26"/>
          <w:szCs w:val="26"/>
        </w:rPr>
      </w:pPr>
      <w:r>
        <w:rPr>
          <w:sz w:val="26"/>
          <w:szCs w:val="26"/>
        </w:rPr>
        <w:t>The design matrix $\bX$ and the target matrix $\bY$ are projected into the latent space in the following way:</w:t>
      </w:r>
    </w:p>
    <w:p w:rsidR="00194DB5" w:rsidRDefault="00194DB5">
      <w:pPr>
        <w:pStyle w:val="Body"/>
        <w:rPr>
          <w:sz w:val="26"/>
          <w:szCs w:val="26"/>
        </w:rPr>
      </w:pPr>
    </w:p>
    <w:p w:rsidR="00194DB5" w:rsidRDefault="00EF5387">
      <w:pPr>
        <w:pStyle w:val="Body"/>
        <w:rPr>
          <w:i/>
          <w:iCs/>
          <w:sz w:val="26"/>
          <w:szCs w:val="26"/>
        </w:rPr>
      </w:pPr>
      <w:r>
        <w:rPr>
          <w:i/>
          <w:iCs/>
          <w:sz w:val="26"/>
          <w:szCs w:val="26"/>
        </w:rPr>
        <w:t>\begin{align}</w:t>
      </w:r>
    </w:p>
    <w:p w:rsidR="00194DB5" w:rsidRDefault="00EF5387">
      <w:pPr>
        <w:pStyle w:val="Body"/>
        <w:rPr>
          <w:i/>
          <w:iCs/>
          <w:sz w:val="26"/>
          <w:szCs w:val="26"/>
        </w:rPr>
      </w:pPr>
      <w:r>
        <w:rPr>
          <w:i/>
          <w:iCs/>
          <w:sz w:val="26"/>
          <w:szCs w:val="26"/>
        </w:rPr>
        <w:t>\label{eq::PLS_X}</w:t>
      </w:r>
    </w:p>
    <w:p w:rsidR="00194DB5" w:rsidRDefault="00EF5387">
      <w:pPr>
        <w:pStyle w:val="Body"/>
        <w:rPr>
          <w:i/>
          <w:iCs/>
          <w:sz w:val="26"/>
          <w:szCs w:val="26"/>
        </w:rPr>
      </w:pPr>
      <w:r>
        <w:rPr>
          <w:i/>
          <w:iCs/>
          <w:sz w:val="26"/>
          <w:szCs w:val="26"/>
        </w:rPr>
        <w:t xml:space="preserve"> \underset{m \times n}{\vphantom{\bQ}\bX} </w:t>
      </w:r>
    </w:p>
    <w:p w:rsidR="00194DB5" w:rsidRDefault="00EF5387">
      <w:pPr>
        <w:pStyle w:val="Body"/>
        <w:rPr>
          <w:i/>
          <w:iCs/>
          <w:sz w:val="26"/>
          <w:szCs w:val="26"/>
        </w:rPr>
      </w:pPr>
      <w:r>
        <w:rPr>
          <w:i/>
          <w:iCs/>
          <w:sz w:val="26"/>
          <w:szCs w:val="26"/>
        </w:rPr>
        <w:t xml:space="preserve">&amp;= \underset{m \times l}{\vphantom{\bQ}\bT} \cdot \underset{l \times n}{\vphantom{\bQ}\bP^{\T}} + \underset{m \times n}{\vphantom{\bQ}\bF} </w:t>
      </w:r>
    </w:p>
    <w:p w:rsidR="00194DB5" w:rsidRDefault="00EF5387">
      <w:pPr>
        <w:pStyle w:val="Body"/>
        <w:rPr>
          <w:i/>
          <w:iCs/>
          <w:sz w:val="26"/>
          <w:szCs w:val="26"/>
        </w:rPr>
      </w:pPr>
      <w:r>
        <w:rPr>
          <w:i/>
          <w:iCs/>
          <w:sz w:val="26"/>
          <w:szCs w:val="26"/>
        </w:rPr>
        <w:t xml:space="preserve"> = \sum_{k=1}^l \underset{m \times 1}{\vphantom{\bp_k^{\T}}\bt_k} \cdot \underset{1 \times n}{\bp_k^{\T}} + \underset{m \times n}{\vphantom{\bp_k^{\T}}\bF},\\</w:t>
      </w:r>
    </w:p>
    <w:p w:rsidR="00194DB5" w:rsidRDefault="00EF5387">
      <w:pPr>
        <w:pStyle w:val="Body"/>
        <w:rPr>
          <w:i/>
          <w:iCs/>
          <w:sz w:val="26"/>
          <w:szCs w:val="26"/>
        </w:rPr>
      </w:pPr>
      <w:r>
        <w:rPr>
          <w:i/>
          <w:iCs/>
          <w:sz w:val="26"/>
          <w:szCs w:val="26"/>
        </w:rPr>
        <w:t xml:space="preserve"> \label{eq::PLS_Y}</w:t>
      </w:r>
    </w:p>
    <w:p w:rsidR="00194DB5" w:rsidRDefault="00EF5387">
      <w:pPr>
        <w:pStyle w:val="Body"/>
        <w:rPr>
          <w:i/>
          <w:iCs/>
          <w:sz w:val="26"/>
          <w:szCs w:val="26"/>
        </w:rPr>
      </w:pPr>
      <w:r>
        <w:rPr>
          <w:i/>
          <w:iCs/>
          <w:sz w:val="26"/>
          <w:szCs w:val="26"/>
        </w:rPr>
        <w:lastRenderedPageBreak/>
        <w:t xml:space="preserve"> \underset{m \times r}{\vphantom{\bQ}\bY} </w:t>
      </w:r>
    </w:p>
    <w:p w:rsidR="00194DB5" w:rsidRDefault="00EF5387">
      <w:pPr>
        <w:pStyle w:val="Body"/>
        <w:rPr>
          <w:i/>
          <w:iCs/>
          <w:sz w:val="26"/>
          <w:szCs w:val="26"/>
        </w:rPr>
      </w:pPr>
      <w:r>
        <w:rPr>
          <w:i/>
          <w:iCs/>
          <w:sz w:val="26"/>
          <w:szCs w:val="26"/>
        </w:rPr>
        <w:t>&amp;= \underset{m \times l}{\vphantom{\bQ}\bT} \cdot \underset{l \times r}{\bQ^{\T}} + \underset{m \times r}{\vphantom{\bQ}\bE}</w:t>
      </w:r>
    </w:p>
    <w:p w:rsidR="00194DB5" w:rsidRDefault="00EF5387">
      <w:pPr>
        <w:pStyle w:val="Body"/>
        <w:rPr>
          <w:i/>
          <w:iCs/>
          <w:sz w:val="26"/>
          <w:szCs w:val="26"/>
        </w:rPr>
      </w:pPr>
      <w:r>
        <w:rPr>
          <w:i/>
          <w:iCs/>
          <w:sz w:val="26"/>
          <w:szCs w:val="26"/>
        </w:rPr>
        <w:t xml:space="preserve"> =  \sum_{k=1}^l  \underset{m \times 1}{\vphantom{\bq_k^{\T}}\bt_k} \cdot \underset{1 \times r}{\bq_k^{\T}} +  \underset{m \times r}{\vphantom{\bq_k^{\T}}\bE},</w:t>
      </w:r>
    </w:p>
    <w:p w:rsidR="00194DB5" w:rsidRDefault="00B02247">
      <w:pPr>
        <w:pStyle w:val="Body"/>
        <w:rPr>
          <w:i/>
          <w:iCs/>
          <w:sz w:val="26"/>
          <w:szCs w:val="26"/>
        </w:rPr>
      </w:pPr>
      <w:r w:rsidRPr="00B02247">
        <w:rPr>
          <w:i/>
          <w:iCs/>
          <w:sz w:val="26"/>
          <w:szCs w:val="26"/>
          <w:rPrChange w:id="55" w:author="Пользователь" w:date="2018-01-05T18:22:00Z">
            <w:rPr>
              <w:rFonts w:ascii="Times New Roman" w:hAnsi="Times New Roman" w:cs="Times New Roman"/>
              <w:i/>
              <w:iCs/>
              <w:color w:val="auto"/>
              <w:sz w:val="26"/>
              <w:szCs w:val="26"/>
              <w:lang w:val="fr-FR" w:eastAsia="en-US"/>
            </w:rPr>
          </w:rPrChange>
        </w:rPr>
        <w:t>\end{align}</w:t>
      </w:r>
    </w:p>
    <w:p w:rsidR="00194DB5" w:rsidRDefault="00194DB5">
      <w:pPr>
        <w:pStyle w:val="Body"/>
        <w:rPr>
          <w:sz w:val="26"/>
          <w:szCs w:val="26"/>
        </w:rPr>
      </w:pPr>
    </w:p>
    <w:p w:rsidR="00194DB5" w:rsidRDefault="00EF5387">
      <w:pPr>
        <w:pStyle w:val="Body"/>
        <w:rPr>
          <w:sz w:val="26"/>
          <w:szCs w:val="26"/>
        </w:rPr>
      </w:pPr>
      <w:r>
        <w:rPr>
          <w:sz w:val="26"/>
          <w:szCs w:val="26"/>
        </w:rPr>
        <w:t xml:space="preserve">where $\bT$ is a </w:t>
      </w:r>
      <w:del w:id="56" w:author="Пользователь" w:date="2018-01-06T23:45:00Z">
        <w:r w:rsidDel="007B539C">
          <w:rPr>
            <w:sz w:val="26"/>
            <w:szCs w:val="26"/>
          </w:rPr>
          <w:delText xml:space="preserve">matrix of a </w:delText>
        </w:r>
      </w:del>
      <w:r>
        <w:rPr>
          <w:sz w:val="26"/>
          <w:szCs w:val="26"/>
        </w:rPr>
        <w:t xml:space="preserve">joint description </w:t>
      </w:r>
      <w:ins w:id="57" w:author="Пользователь" w:date="2018-01-06T23:45:00Z">
        <w:r w:rsidR="007B539C">
          <w:rPr>
            <w:sz w:val="26"/>
            <w:szCs w:val="26"/>
          </w:rPr>
          <w:t xml:space="preserve">matrix </w:t>
        </w:r>
      </w:ins>
      <w:r>
        <w:rPr>
          <w:sz w:val="26"/>
          <w:szCs w:val="26"/>
        </w:rPr>
        <w:t>of the objects and the outcomes in the latent space, and the columns of the matrix $\bT$ are orthogonal; $\bP,\ \bQ$ are transition matrices from the latent space to the original space; $\bE,\ \bF$ are residual matrices.</w:t>
      </w:r>
    </w:p>
    <w:p w:rsidR="00194DB5" w:rsidRDefault="00194DB5">
      <w:pPr>
        <w:pStyle w:val="Body"/>
        <w:rPr>
          <w:sz w:val="26"/>
          <w:szCs w:val="26"/>
        </w:rPr>
      </w:pPr>
    </w:p>
    <w:p w:rsidR="00194DB5" w:rsidRDefault="00EF5387">
      <w:pPr>
        <w:pStyle w:val="Body"/>
        <w:rPr>
          <w:sz w:val="26"/>
          <w:szCs w:val="26"/>
        </w:rPr>
      </w:pPr>
      <w:r>
        <w:rPr>
          <w:sz w:val="26"/>
          <w:szCs w:val="26"/>
        </w:rPr>
        <w:t xml:space="preserve">The pseudocode of the PLS regression algorithm is given in the algorithm~\ref{PLSR_code}.In each of the $l$ steps the algorithm iteratively calculates columns $\bt_k$, $\bp_k$, $\bq_k$ of the matrices $\bT$, $\bP$, $\bQ$, respectively. After the computation of the next set </w:t>
      </w:r>
      <w:del w:id="58" w:author="Пользователь" w:date="2018-01-06T23:46:00Z">
        <w:r w:rsidDel="004F6E19">
          <w:rPr>
            <w:sz w:val="26"/>
            <w:szCs w:val="26"/>
          </w:rPr>
          <w:delText xml:space="preserve">of </w:delText>
        </w:r>
      </w:del>
      <w:r>
        <w:rPr>
          <w:sz w:val="26"/>
          <w:szCs w:val="26"/>
        </w:rPr>
        <w:t>vectors, the one-rank approximations are subtracted from the matrices $\bX$, $\bY$. This step is called a matrix deflation.</w:t>
      </w:r>
      <w:ins w:id="59" w:author="Пользователь" w:date="2018-01-06T23:46:00Z">
        <w:r w:rsidR="004F6E19">
          <w:rPr>
            <w:sz w:val="26"/>
            <w:szCs w:val="26"/>
          </w:rPr>
          <w:t xml:space="preserve"> </w:t>
        </w:r>
      </w:ins>
      <w:r>
        <w:rPr>
          <w:sz w:val="26"/>
          <w:szCs w:val="26"/>
        </w:rPr>
        <w:t xml:space="preserve">In the first step one has to normalize the columns of the original matrices (subtract the mean and divide by the standard deviation).During the test mode we need to normalize </w:t>
      </w:r>
      <w:del w:id="60" w:author="Пользователь" w:date="2018-01-06T23:47:00Z">
        <w:r w:rsidDel="004F6E19">
          <w:rPr>
            <w:sz w:val="26"/>
            <w:szCs w:val="26"/>
          </w:rPr>
          <w:delText xml:space="preserve">the </w:delText>
        </w:r>
      </w:del>
      <w:r>
        <w:rPr>
          <w:sz w:val="26"/>
          <w:szCs w:val="26"/>
        </w:rPr>
        <w:t xml:space="preserve">test data, compute </w:t>
      </w:r>
      <w:del w:id="61" w:author="Пользователь" w:date="2018-01-07T21:56:00Z">
        <w:r w:rsidDel="00EE6EE9">
          <w:rPr>
            <w:sz w:val="26"/>
            <w:szCs w:val="26"/>
          </w:rPr>
          <w:delText xml:space="preserve">the </w:delText>
        </w:r>
      </w:del>
      <w:r>
        <w:rPr>
          <w:sz w:val="26"/>
          <w:szCs w:val="26"/>
        </w:rPr>
        <w:t xml:space="preserve">model prediction~\eqref{eq::model}, and then perform </w:t>
      </w:r>
      <w:del w:id="62" w:author="Пользователь" w:date="2018-01-06T23:47:00Z">
        <w:r w:rsidDel="004F6E19">
          <w:rPr>
            <w:sz w:val="26"/>
            <w:szCs w:val="26"/>
          </w:rPr>
          <w:delText xml:space="preserve">the </w:delText>
        </w:r>
      </w:del>
      <w:r>
        <w:rPr>
          <w:sz w:val="26"/>
          <w:szCs w:val="26"/>
        </w:rPr>
        <w:t>reverse normalization.</w:t>
      </w:r>
    </w:p>
    <w:p w:rsidR="00194DB5" w:rsidRDefault="00194DB5">
      <w:pPr>
        <w:pStyle w:val="Body"/>
        <w:rPr>
          <w:sz w:val="26"/>
          <w:szCs w:val="26"/>
        </w:rPr>
      </w:pPr>
    </w:p>
    <w:p w:rsidR="00194DB5" w:rsidRDefault="00EF5387">
      <w:pPr>
        <w:pStyle w:val="Body"/>
        <w:rPr>
          <w:i/>
          <w:iCs/>
          <w:sz w:val="26"/>
          <w:szCs w:val="26"/>
        </w:rPr>
      </w:pPr>
      <w:r>
        <w:rPr>
          <w:i/>
          <w:iCs/>
          <w:sz w:val="26"/>
          <w:szCs w:val="26"/>
        </w:rPr>
        <w:t>\begin{algorithm}[h]</w:t>
      </w:r>
    </w:p>
    <w:p w:rsidR="00194DB5" w:rsidRDefault="00EF5387">
      <w:pPr>
        <w:pStyle w:val="Body"/>
        <w:rPr>
          <w:i/>
          <w:iCs/>
          <w:sz w:val="26"/>
          <w:szCs w:val="26"/>
        </w:rPr>
      </w:pPr>
      <w:r>
        <w:rPr>
          <w:i/>
          <w:iCs/>
          <w:sz w:val="26"/>
          <w:szCs w:val="26"/>
          <w:lang w:val="pt-PT"/>
        </w:rPr>
        <w:t>\caption{PLSR algorithm}</w:t>
      </w:r>
    </w:p>
    <w:p w:rsidR="00194DB5" w:rsidRDefault="00EF5387">
      <w:pPr>
        <w:pStyle w:val="Body"/>
        <w:rPr>
          <w:i/>
          <w:iCs/>
          <w:sz w:val="26"/>
          <w:szCs w:val="26"/>
        </w:rPr>
      </w:pPr>
      <w:r>
        <w:rPr>
          <w:i/>
          <w:iCs/>
          <w:sz w:val="26"/>
          <w:szCs w:val="26"/>
        </w:rPr>
        <w:t>\label{PLSR_code}</w:t>
      </w:r>
    </w:p>
    <w:p w:rsidR="00194DB5" w:rsidRDefault="00EF5387">
      <w:pPr>
        <w:pStyle w:val="Body"/>
        <w:rPr>
          <w:i/>
          <w:iCs/>
          <w:sz w:val="26"/>
          <w:szCs w:val="26"/>
        </w:rPr>
      </w:pPr>
      <w:r>
        <w:rPr>
          <w:i/>
          <w:iCs/>
          <w:sz w:val="26"/>
          <w:szCs w:val="26"/>
        </w:rPr>
        <w:t>\begin{algorithmic}[1]</w:t>
      </w:r>
    </w:p>
    <w:p w:rsidR="00194DB5" w:rsidRDefault="00EF5387">
      <w:pPr>
        <w:pStyle w:val="Body"/>
        <w:rPr>
          <w:i/>
          <w:iCs/>
          <w:sz w:val="26"/>
          <w:szCs w:val="26"/>
        </w:rPr>
      </w:pPr>
      <w:r>
        <w:rPr>
          <w:i/>
          <w:iCs/>
          <w:sz w:val="26"/>
          <w:szCs w:val="26"/>
        </w:rPr>
        <w:tab/>
        <w:t>\REQUIRE $\bX, \bY, l$;</w:t>
      </w:r>
    </w:p>
    <w:p w:rsidR="00194DB5" w:rsidRDefault="00EF5387">
      <w:pPr>
        <w:pStyle w:val="Body"/>
        <w:rPr>
          <w:i/>
          <w:iCs/>
          <w:sz w:val="26"/>
          <w:szCs w:val="26"/>
        </w:rPr>
      </w:pPr>
      <w:r>
        <w:rPr>
          <w:i/>
          <w:iCs/>
          <w:sz w:val="26"/>
          <w:szCs w:val="26"/>
        </w:rPr>
        <w:tab/>
        <w:t>\ENSURE $\bT, \bP, \bQ$;</w:t>
      </w:r>
    </w:p>
    <w:p w:rsidR="00194DB5" w:rsidRDefault="00EF5387">
      <w:pPr>
        <w:pStyle w:val="Body"/>
        <w:rPr>
          <w:i/>
          <w:iCs/>
          <w:sz w:val="26"/>
          <w:szCs w:val="26"/>
        </w:rPr>
      </w:pPr>
      <w:r>
        <w:rPr>
          <w:i/>
          <w:iCs/>
          <w:sz w:val="26"/>
          <w:szCs w:val="26"/>
        </w:rPr>
        <w:tab/>
        <w:t>\STATE normalize matrices $\bX$ и $\bY$ by columns</w:t>
      </w:r>
    </w:p>
    <w:p w:rsidR="00194DB5" w:rsidRDefault="00EF5387">
      <w:pPr>
        <w:pStyle w:val="Body"/>
        <w:rPr>
          <w:i/>
          <w:iCs/>
          <w:sz w:val="26"/>
          <w:szCs w:val="26"/>
        </w:rPr>
      </w:pPr>
      <w:r>
        <w:rPr>
          <w:i/>
          <w:iCs/>
          <w:sz w:val="26"/>
          <w:szCs w:val="26"/>
        </w:rPr>
        <w:tab/>
        <w:t>\STATE initialize $\bu_0$ (the first column of $\bY$)</w:t>
      </w:r>
    </w:p>
    <w:p w:rsidR="00194DB5" w:rsidRDefault="00EF5387">
      <w:pPr>
        <w:pStyle w:val="Body"/>
        <w:rPr>
          <w:i/>
          <w:iCs/>
          <w:sz w:val="26"/>
          <w:szCs w:val="26"/>
        </w:rPr>
      </w:pPr>
      <w:r>
        <w:rPr>
          <w:i/>
          <w:iCs/>
          <w:sz w:val="26"/>
          <w:szCs w:val="26"/>
        </w:rPr>
        <w:tab/>
        <w:t>\STATE $\bX_1 = \bX; \bY_1 = \bY$</w:t>
      </w:r>
    </w:p>
    <w:p w:rsidR="00194DB5" w:rsidRDefault="00EF5387">
      <w:pPr>
        <w:pStyle w:val="Body"/>
        <w:rPr>
          <w:i/>
          <w:iCs/>
          <w:sz w:val="26"/>
          <w:szCs w:val="26"/>
        </w:rPr>
      </w:pPr>
      <w:r>
        <w:rPr>
          <w:i/>
          <w:iCs/>
          <w:sz w:val="26"/>
          <w:szCs w:val="26"/>
        </w:rPr>
        <w:tab/>
        <w:t>\FOR{$k=1,\dots, l$}</w:t>
      </w:r>
    </w:p>
    <w:p w:rsidR="00194DB5" w:rsidRDefault="00EF5387">
      <w:pPr>
        <w:pStyle w:val="Body"/>
        <w:rPr>
          <w:i/>
          <w:iCs/>
          <w:sz w:val="26"/>
          <w:szCs w:val="26"/>
        </w:rPr>
      </w:pPr>
      <w:r>
        <w:rPr>
          <w:i/>
          <w:iCs/>
          <w:sz w:val="26"/>
          <w:szCs w:val="26"/>
        </w:rPr>
        <w:tab/>
        <w:t>\REPEAT</w:t>
      </w:r>
    </w:p>
    <w:p w:rsidR="00194DB5" w:rsidRDefault="00EF5387">
      <w:pPr>
        <w:pStyle w:val="Body"/>
        <w:rPr>
          <w:i/>
          <w:iCs/>
          <w:sz w:val="26"/>
          <w:szCs w:val="26"/>
        </w:rPr>
      </w:pPr>
      <w:r>
        <w:rPr>
          <w:i/>
          <w:iCs/>
          <w:sz w:val="26"/>
          <w:szCs w:val="26"/>
        </w:rPr>
        <w:tab/>
        <w:t>\vspace{0.1cm}</w:t>
      </w:r>
    </w:p>
    <w:p w:rsidR="00194DB5" w:rsidRDefault="00EF5387">
      <w:pPr>
        <w:pStyle w:val="Body"/>
        <w:rPr>
          <w:i/>
          <w:iCs/>
          <w:sz w:val="26"/>
          <w:szCs w:val="26"/>
        </w:rPr>
      </w:pPr>
      <w:r>
        <w:rPr>
          <w:i/>
          <w:iCs/>
          <w:sz w:val="26"/>
          <w:szCs w:val="26"/>
        </w:rPr>
        <w:tab/>
        <w:t>\STATE $\bw_k := \bX_k^{\T} \bu_{k-1} / (\bu_{k-1}^{\T} \bu_{k-1}); \quad \bw_k: = \frac{\bw_k}{\| \bw_k \|}$</w:t>
      </w:r>
    </w:p>
    <w:p w:rsidR="00194DB5" w:rsidRDefault="00EF5387">
      <w:pPr>
        <w:pStyle w:val="Body"/>
        <w:rPr>
          <w:i/>
          <w:iCs/>
          <w:sz w:val="26"/>
          <w:szCs w:val="26"/>
        </w:rPr>
      </w:pPr>
      <w:r>
        <w:rPr>
          <w:i/>
          <w:iCs/>
          <w:sz w:val="26"/>
          <w:szCs w:val="26"/>
        </w:rPr>
        <w:tab/>
        <w:t>\vspace{0.1cm}</w:t>
      </w:r>
    </w:p>
    <w:p w:rsidR="00194DB5" w:rsidRDefault="00EF5387">
      <w:pPr>
        <w:pStyle w:val="Body"/>
        <w:rPr>
          <w:i/>
          <w:iCs/>
          <w:sz w:val="26"/>
          <w:szCs w:val="26"/>
        </w:rPr>
      </w:pPr>
      <w:r>
        <w:rPr>
          <w:i/>
          <w:iCs/>
          <w:sz w:val="26"/>
          <w:szCs w:val="26"/>
        </w:rPr>
        <w:tab/>
        <w:t>\STATE $\bt_k := \bX_k \bw_k$</w:t>
      </w:r>
    </w:p>
    <w:p w:rsidR="00194DB5" w:rsidRDefault="00EF5387">
      <w:pPr>
        <w:pStyle w:val="Body"/>
        <w:rPr>
          <w:i/>
          <w:iCs/>
          <w:sz w:val="26"/>
          <w:szCs w:val="26"/>
        </w:rPr>
      </w:pPr>
      <w:r>
        <w:rPr>
          <w:i/>
          <w:iCs/>
          <w:sz w:val="26"/>
          <w:szCs w:val="26"/>
        </w:rPr>
        <w:tab/>
        <w:t>\vspace{0.1cm}</w:t>
      </w:r>
    </w:p>
    <w:p w:rsidR="00194DB5" w:rsidRDefault="00EF5387">
      <w:pPr>
        <w:pStyle w:val="Body"/>
        <w:rPr>
          <w:i/>
          <w:iCs/>
          <w:sz w:val="26"/>
          <w:szCs w:val="26"/>
        </w:rPr>
      </w:pPr>
      <w:r>
        <w:rPr>
          <w:i/>
          <w:iCs/>
          <w:sz w:val="26"/>
          <w:szCs w:val="26"/>
        </w:rPr>
        <w:tab/>
        <w:t>\STATE $\bc_k := \bY_k^{\T} \bt_k / (\bt_k^{\T} \bt_k); \quad \bc_k: = \frac{\bc_k}{\| \bc_k \|}$</w:t>
      </w:r>
    </w:p>
    <w:p w:rsidR="00194DB5" w:rsidRDefault="00EF5387">
      <w:pPr>
        <w:pStyle w:val="Body"/>
        <w:rPr>
          <w:i/>
          <w:iCs/>
          <w:sz w:val="26"/>
          <w:szCs w:val="26"/>
        </w:rPr>
      </w:pPr>
      <w:r>
        <w:rPr>
          <w:i/>
          <w:iCs/>
          <w:sz w:val="26"/>
          <w:szCs w:val="26"/>
        </w:rPr>
        <w:tab/>
        <w:t>\vspace{0.1cm}</w:t>
      </w:r>
    </w:p>
    <w:p w:rsidR="00194DB5" w:rsidRDefault="00EF5387">
      <w:pPr>
        <w:pStyle w:val="Body"/>
        <w:rPr>
          <w:i/>
          <w:iCs/>
          <w:sz w:val="26"/>
          <w:szCs w:val="26"/>
        </w:rPr>
      </w:pPr>
      <w:r>
        <w:rPr>
          <w:i/>
          <w:iCs/>
          <w:sz w:val="26"/>
          <w:szCs w:val="26"/>
        </w:rPr>
        <w:tab/>
        <w:t>\STATE $\bu_k := \bY_k \bc_k$</w:t>
      </w:r>
    </w:p>
    <w:p w:rsidR="00194DB5" w:rsidRDefault="00EF5387">
      <w:pPr>
        <w:pStyle w:val="Body"/>
        <w:rPr>
          <w:i/>
          <w:iCs/>
          <w:sz w:val="26"/>
          <w:szCs w:val="26"/>
        </w:rPr>
      </w:pPr>
      <w:r>
        <w:rPr>
          <w:i/>
          <w:iCs/>
          <w:sz w:val="26"/>
          <w:szCs w:val="26"/>
        </w:rPr>
        <w:tab/>
        <w:t>\UNTIL{$\bt_k$ stabilizes}</w:t>
      </w:r>
    </w:p>
    <w:p w:rsidR="00194DB5" w:rsidRDefault="00EF5387">
      <w:pPr>
        <w:pStyle w:val="Body"/>
        <w:rPr>
          <w:i/>
          <w:iCs/>
          <w:sz w:val="26"/>
          <w:szCs w:val="26"/>
        </w:rPr>
      </w:pPr>
      <w:r>
        <w:rPr>
          <w:i/>
          <w:iCs/>
          <w:sz w:val="26"/>
          <w:szCs w:val="26"/>
        </w:rPr>
        <w:tab/>
        <w:t>\vspace{0.1cm}</w:t>
      </w:r>
    </w:p>
    <w:p w:rsidR="00194DB5" w:rsidRDefault="00EF5387">
      <w:pPr>
        <w:pStyle w:val="Body"/>
        <w:rPr>
          <w:i/>
          <w:iCs/>
          <w:sz w:val="26"/>
          <w:szCs w:val="26"/>
        </w:rPr>
      </w:pPr>
      <w:r>
        <w:rPr>
          <w:i/>
          <w:iCs/>
          <w:sz w:val="26"/>
          <w:szCs w:val="26"/>
        </w:rPr>
        <w:tab/>
        <w:t xml:space="preserve">\STATE $\bp_k:= \bX_k^{\T}\bt_k/(\bt_k^{\T}\bt_k),\ </w:t>
      </w:r>
    </w:p>
    <w:p w:rsidR="00194DB5" w:rsidRDefault="00EF5387">
      <w:pPr>
        <w:pStyle w:val="Body"/>
        <w:rPr>
          <w:i/>
          <w:iCs/>
          <w:sz w:val="26"/>
          <w:szCs w:val="26"/>
        </w:rPr>
      </w:pPr>
      <w:r>
        <w:rPr>
          <w:i/>
          <w:iCs/>
          <w:sz w:val="26"/>
          <w:szCs w:val="26"/>
        </w:rPr>
        <w:tab/>
        <w:t>\bq_k := \bY_k^{\T}\bt_k/(\bt_k^{\T}\bt_k)$</w:t>
      </w:r>
    </w:p>
    <w:p w:rsidR="00194DB5" w:rsidRDefault="00EF5387">
      <w:pPr>
        <w:pStyle w:val="Body"/>
        <w:rPr>
          <w:i/>
          <w:iCs/>
          <w:sz w:val="26"/>
          <w:szCs w:val="26"/>
        </w:rPr>
      </w:pPr>
      <w:r>
        <w:rPr>
          <w:i/>
          <w:iCs/>
          <w:sz w:val="26"/>
          <w:szCs w:val="26"/>
        </w:rPr>
        <w:tab/>
        <w:t>\vspace{0.2cm}</w:t>
      </w:r>
    </w:p>
    <w:p w:rsidR="00194DB5" w:rsidRDefault="00EF5387">
      <w:pPr>
        <w:pStyle w:val="Body"/>
        <w:rPr>
          <w:i/>
          <w:iCs/>
          <w:sz w:val="26"/>
          <w:szCs w:val="26"/>
        </w:rPr>
      </w:pPr>
      <w:r>
        <w:rPr>
          <w:i/>
          <w:iCs/>
          <w:sz w:val="26"/>
          <w:szCs w:val="26"/>
        </w:rPr>
        <w:tab/>
        <w:t>\STATE $\bX_{k+1} :=  \bX_k - \bt_k \bp_k^{\T}$</w:t>
      </w:r>
    </w:p>
    <w:p w:rsidR="00194DB5" w:rsidRDefault="00EF5387">
      <w:pPr>
        <w:pStyle w:val="Body"/>
        <w:rPr>
          <w:i/>
          <w:iCs/>
          <w:sz w:val="26"/>
          <w:szCs w:val="26"/>
        </w:rPr>
      </w:pPr>
      <w:r>
        <w:rPr>
          <w:i/>
          <w:iCs/>
          <w:sz w:val="26"/>
          <w:szCs w:val="26"/>
        </w:rPr>
        <w:tab/>
        <w:t>\vspace{0.2cm}</w:t>
      </w:r>
    </w:p>
    <w:p w:rsidR="00194DB5" w:rsidRDefault="00EF5387">
      <w:pPr>
        <w:pStyle w:val="Body"/>
        <w:rPr>
          <w:i/>
          <w:iCs/>
          <w:sz w:val="26"/>
          <w:szCs w:val="26"/>
        </w:rPr>
      </w:pPr>
      <w:r>
        <w:rPr>
          <w:i/>
          <w:iCs/>
          <w:sz w:val="26"/>
          <w:szCs w:val="26"/>
        </w:rPr>
        <w:lastRenderedPageBreak/>
        <w:tab/>
        <w:t xml:space="preserve">\STATE $\bY_{k + 1} :=  \bY_k - \bt_k \bq_k^{\T}$ </w:t>
      </w:r>
    </w:p>
    <w:p w:rsidR="00194DB5" w:rsidRPr="00984B2D" w:rsidRDefault="00EF5387">
      <w:pPr>
        <w:pStyle w:val="Body"/>
        <w:rPr>
          <w:i/>
          <w:iCs/>
          <w:sz w:val="26"/>
          <w:szCs w:val="26"/>
          <w:lang w:val="de-DE"/>
          <w:rPrChange w:id="63" w:author="Пользователь" w:date="2018-01-07T21:43:00Z">
            <w:rPr>
              <w:i/>
              <w:iCs/>
              <w:sz w:val="26"/>
              <w:szCs w:val="26"/>
            </w:rPr>
          </w:rPrChange>
        </w:rPr>
      </w:pPr>
      <w:r>
        <w:rPr>
          <w:i/>
          <w:iCs/>
          <w:sz w:val="26"/>
          <w:szCs w:val="26"/>
          <w:lang w:val="de-DE"/>
        </w:rPr>
        <w:tab/>
        <w:t>\ENDFOR</w:t>
      </w:r>
    </w:p>
    <w:p w:rsidR="00194DB5" w:rsidRPr="00984B2D" w:rsidRDefault="00D657AD">
      <w:pPr>
        <w:pStyle w:val="Body"/>
        <w:rPr>
          <w:i/>
          <w:iCs/>
          <w:sz w:val="26"/>
          <w:szCs w:val="26"/>
          <w:lang w:val="de-DE"/>
          <w:rPrChange w:id="64" w:author="Пользователь" w:date="2018-01-07T21:43:00Z">
            <w:rPr>
              <w:i/>
              <w:iCs/>
              <w:sz w:val="26"/>
              <w:szCs w:val="26"/>
            </w:rPr>
          </w:rPrChange>
        </w:rPr>
      </w:pPr>
      <w:r w:rsidRPr="00984B2D">
        <w:rPr>
          <w:rFonts w:ascii="Times New Roman" w:hAnsi="Times New Roman" w:cs="Times New Roman"/>
          <w:i/>
          <w:iCs/>
          <w:color w:val="auto"/>
          <w:sz w:val="26"/>
          <w:szCs w:val="26"/>
          <w:lang w:val="de-DE" w:eastAsia="en-US"/>
          <w:rPrChange w:id="65" w:author="Пользователь" w:date="2018-01-07T21:43:00Z">
            <w:rPr>
              <w:rFonts w:ascii="Times New Roman" w:hAnsi="Times New Roman" w:cs="Times New Roman"/>
              <w:i/>
              <w:iCs/>
              <w:color w:val="auto"/>
              <w:sz w:val="26"/>
              <w:szCs w:val="26"/>
              <w:lang w:eastAsia="en-US"/>
            </w:rPr>
          </w:rPrChange>
        </w:rPr>
        <w:t>\end{algorithmic}</w:t>
      </w:r>
    </w:p>
    <w:p w:rsidR="00194DB5" w:rsidRPr="00984B2D" w:rsidRDefault="00D657AD">
      <w:pPr>
        <w:pStyle w:val="Body"/>
        <w:rPr>
          <w:i/>
          <w:iCs/>
          <w:sz w:val="26"/>
          <w:szCs w:val="26"/>
          <w:lang w:val="de-DE"/>
          <w:rPrChange w:id="66" w:author="Пользователь" w:date="2018-01-07T21:43:00Z">
            <w:rPr>
              <w:i/>
              <w:iCs/>
              <w:sz w:val="26"/>
              <w:szCs w:val="26"/>
            </w:rPr>
          </w:rPrChange>
        </w:rPr>
      </w:pPr>
      <w:r w:rsidRPr="00984B2D">
        <w:rPr>
          <w:rFonts w:ascii="Times New Roman" w:hAnsi="Times New Roman" w:cs="Times New Roman"/>
          <w:i/>
          <w:iCs/>
          <w:color w:val="auto"/>
          <w:sz w:val="26"/>
          <w:szCs w:val="26"/>
          <w:lang w:val="de-DE" w:eastAsia="en-US"/>
          <w:rPrChange w:id="67" w:author="Пользователь" w:date="2018-01-07T21:43:00Z">
            <w:rPr>
              <w:rFonts w:ascii="Times New Roman" w:hAnsi="Times New Roman" w:cs="Times New Roman"/>
              <w:i/>
              <w:iCs/>
              <w:color w:val="auto"/>
              <w:sz w:val="26"/>
              <w:szCs w:val="26"/>
              <w:lang w:eastAsia="en-US"/>
            </w:rPr>
          </w:rPrChange>
        </w:rPr>
        <w:t>\end{algorithm}</w:t>
      </w:r>
    </w:p>
    <w:p w:rsidR="00194DB5" w:rsidRPr="00984B2D" w:rsidRDefault="00194DB5">
      <w:pPr>
        <w:pStyle w:val="Body"/>
        <w:rPr>
          <w:sz w:val="26"/>
          <w:szCs w:val="26"/>
          <w:lang w:val="de-DE"/>
          <w:rPrChange w:id="68" w:author="Пользователь" w:date="2018-01-07T21:43:00Z">
            <w:rPr>
              <w:sz w:val="26"/>
              <w:szCs w:val="26"/>
            </w:rPr>
          </w:rPrChange>
        </w:rPr>
      </w:pPr>
    </w:p>
    <w:p w:rsidR="00194DB5" w:rsidRDefault="00EF5387">
      <w:pPr>
        <w:pStyle w:val="Body"/>
        <w:rPr>
          <w:sz w:val="26"/>
          <w:szCs w:val="26"/>
        </w:rPr>
      </w:pPr>
      <w:r>
        <w:rPr>
          <w:sz w:val="26"/>
          <w:szCs w:val="26"/>
        </w:rPr>
        <w:t>The vectors $\bt_k$ and $\bu_k$ from the inner loop of the algorithm~\ref{PLSR_code} contain information about the object matrix $\bX$ and the outcome matrix $\bY$, respectively. The blocks of steps (6)--(7) and (8)-(9)~are analogues of the PCA algorithm for the matrices $\bX$ and $\bY$~\cite{geladi1986partial}. Sequential repetition of the blocks takes into account the interaction between the matrices $\bX$ and $\bY$.</w:t>
      </w:r>
    </w:p>
    <w:p w:rsidR="00194DB5" w:rsidRDefault="00194DB5">
      <w:pPr>
        <w:pStyle w:val="Body"/>
        <w:rPr>
          <w:sz w:val="26"/>
          <w:szCs w:val="26"/>
        </w:rPr>
      </w:pPr>
    </w:p>
    <w:p w:rsidR="00194DB5" w:rsidRDefault="00EF5387">
      <w:pPr>
        <w:pStyle w:val="Body"/>
        <w:rPr>
          <w:sz w:val="26"/>
          <w:szCs w:val="26"/>
        </w:rPr>
      </w:pPr>
      <w:r>
        <w:rPr>
          <w:sz w:val="26"/>
          <w:szCs w:val="26"/>
        </w:rPr>
        <w:t>The theoretical explanation of the PLS algorithm follows from the statements.</w:t>
      </w:r>
    </w:p>
    <w:p w:rsidR="00194DB5" w:rsidRDefault="00194DB5">
      <w:pPr>
        <w:pStyle w:val="Body"/>
        <w:rPr>
          <w:sz w:val="26"/>
          <w:szCs w:val="26"/>
        </w:rPr>
      </w:pPr>
    </w:p>
    <w:p w:rsidR="00194DB5" w:rsidRDefault="00EF5387">
      <w:pPr>
        <w:pStyle w:val="Body"/>
        <w:rPr>
          <w:b/>
          <w:bCs/>
          <w:sz w:val="26"/>
          <w:szCs w:val="26"/>
        </w:rPr>
      </w:pPr>
      <w:r>
        <w:rPr>
          <w:b/>
          <w:bCs/>
          <w:sz w:val="26"/>
          <w:szCs w:val="26"/>
        </w:rPr>
        <w:t>Statement</w:t>
      </w:r>
    </w:p>
    <w:p w:rsidR="00194DB5" w:rsidRDefault="00EF5387">
      <w:pPr>
        <w:pStyle w:val="Body"/>
        <w:rPr>
          <w:sz w:val="26"/>
          <w:szCs w:val="26"/>
        </w:rPr>
      </w:pPr>
      <w:r>
        <w:rPr>
          <w:sz w:val="26"/>
          <w:szCs w:val="26"/>
        </w:rPr>
        <w:t>The best description of the matrices $\bX$ and $\bY$ taking into account their interrelation is achieved by maximiz</w:t>
      </w:r>
      <w:ins w:id="69" w:author="Пользователь" w:date="2018-01-06T23:49:00Z">
        <w:r w:rsidR="00C9249C">
          <w:rPr>
            <w:sz w:val="26"/>
            <w:szCs w:val="26"/>
          </w:rPr>
          <w:t>at</w:t>
        </w:r>
      </w:ins>
      <w:r>
        <w:rPr>
          <w:sz w:val="26"/>
          <w:szCs w:val="26"/>
        </w:rPr>
        <w:t>ion the covariance between the vectors $\bt_k$ and $\bu_k$.</w:t>
      </w:r>
    </w:p>
    <w:p w:rsidR="00194DB5" w:rsidRDefault="00194DB5">
      <w:pPr>
        <w:pStyle w:val="Body"/>
        <w:rPr>
          <w:sz w:val="26"/>
          <w:szCs w:val="26"/>
        </w:rPr>
      </w:pPr>
    </w:p>
    <w:p w:rsidR="00194DB5" w:rsidRDefault="00EF5387">
      <w:pPr>
        <w:pStyle w:val="Body"/>
        <w:rPr>
          <w:sz w:val="26"/>
          <w:szCs w:val="26"/>
        </w:rPr>
      </w:pPr>
      <w:r>
        <w:rPr>
          <w:sz w:val="26"/>
          <w:szCs w:val="26"/>
        </w:rPr>
        <w:t>The statement follows from the equation</w:t>
      </w:r>
    </w:p>
    <w:p w:rsidR="00194DB5" w:rsidRDefault="00194DB5">
      <w:pPr>
        <w:pStyle w:val="Body"/>
        <w:rPr>
          <w:sz w:val="26"/>
          <w:szCs w:val="26"/>
        </w:rPr>
      </w:pPr>
    </w:p>
    <w:p w:rsidR="00194DB5" w:rsidRDefault="00EF5387">
      <w:pPr>
        <w:pStyle w:val="Body"/>
        <w:rPr>
          <w:i/>
          <w:iCs/>
          <w:sz w:val="26"/>
          <w:szCs w:val="26"/>
        </w:rPr>
      </w:pPr>
      <w:r>
        <w:rPr>
          <w:i/>
          <w:iCs/>
          <w:sz w:val="26"/>
          <w:szCs w:val="26"/>
        </w:rPr>
        <w:t>\[</w:t>
      </w:r>
    </w:p>
    <w:p w:rsidR="00194DB5" w:rsidRDefault="00EF5387">
      <w:pPr>
        <w:pStyle w:val="Body"/>
        <w:rPr>
          <w:i/>
          <w:iCs/>
          <w:sz w:val="26"/>
          <w:szCs w:val="26"/>
        </w:rPr>
      </w:pPr>
      <w:r>
        <w:rPr>
          <w:i/>
          <w:iCs/>
          <w:sz w:val="26"/>
          <w:szCs w:val="26"/>
        </w:rPr>
        <w:t>\text{cov} (\bt_k, \bu_k) = \text{corr} (\bt_k, \bu_k) \cdot \sqrt{\text{var}(\bt_k)} \cdot \sqrt{\text{var}(\bu_k)}.</w:t>
      </w:r>
    </w:p>
    <w:p w:rsidR="00194DB5" w:rsidRDefault="00EF5387">
      <w:pPr>
        <w:pStyle w:val="Body"/>
        <w:rPr>
          <w:i/>
          <w:iCs/>
          <w:sz w:val="26"/>
          <w:szCs w:val="26"/>
        </w:rPr>
      </w:pPr>
      <w:r>
        <w:rPr>
          <w:i/>
          <w:iCs/>
          <w:sz w:val="26"/>
          <w:szCs w:val="26"/>
        </w:rPr>
        <w:t>\]</w:t>
      </w:r>
    </w:p>
    <w:p w:rsidR="00194DB5" w:rsidRDefault="00194DB5">
      <w:pPr>
        <w:pStyle w:val="Body"/>
        <w:rPr>
          <w:i/>
          <w:iCs/>
          <w:sz w:val="26"/>
          <w:szCs w:val="26"/>
        </w:rPr>
      </w:pPr>
    </w:p>
    <w:p w:rsidR="00194DB5" w:rsidRDefault="00EF5387">
      <w:pPr>
        <w:pStyle w:val="Body"/>
        <w:rPr>
          <w:sz w:val="26"/>
          <w:szCs w:val="26"/>
        </w:rPr>
      </w:pPr>
      <w:r>
        <w:rPr>
          <w:sz w:val="26"/>
          <w:szCs w:val="26"/>
        </w:rPr>
        <w:t xml:space="preserve">Maximization </w:t>
      </w:r>
      <w:del w:id="70" w:author="Пользователь" w:date="2018-01-06T23:49:00Z">
        <w:r w:rsidDel="004000F5">
          <w:rPr>
            <w:sz w:val="26"/>
            <w:szCs w:val="26"/>
          </w:rPr>
          <w:delText xml:space="preserve">of variances </w:delText>
        </w:r>
      </w:del>
      <w:r>
        <w:rPr>
          <w:sz w:val="26"/>
          <w:szCs w:val="26"/>
        </w:rPr>
        <w:t>of the vectors $\bt_k$ and $\bu_k$</w:t>
      </w:r>
      <w:ins w:id="71" w:author="Пользователь" w:date="2018-01-06T23:49:00Z">
        <w:r w:rsidR="004000F5" w:rsidRPr="004000F5">
          <w:rPr>
            <w:sz w:val="26"/>
            <w:szCs w:val="26"/>
          </w:rPr>
          <w:t xml:space="preserve"> </w:t>
        </w:r>
        <w:r w:rsidR="004000F5">
          <w:rPr>
            <w:sz w:val="26"/>
            <w:szCs w:val="26"/>
          </w:rPr>
          <w:t>variances</w:t>
        </w:r>
      </w:ins>
      <w:r>
        <w:rPr>
          <w:sz w:val="26"/>
          <w:szCs w:val="26"/>
        </w:rPr>
        <w:t xml:space="preserve"> corresponds to keeping information about original matrices, the correlation of these vectors corresponds to interrelation between $\bX$ and~$\bY$. $\blacksquare$</w:t>
      </w:r>
    </w:p>
    <w:p w:rsidR="00194DB5" w:rsidRDefault="00194DB5">
      <w:pPr>
        <w:pStyle w:val="Body"/>
        <w:rPr>
          <w:sz w:val="26"/>
          <w:szCs w:val="26"/>
        </w:rPr>
      </w:pPr>
    </w:p>
    <w:p w:rsidR="00194DB5" w:rsidRDefault="00EF5387">
      <w:pPr>
        <w:pStyle w:val="Body"/>
        <w:rPr>
          <w:sz w:val="26"/>
          <w:szCs w:val="26"/>
        </w:rPr>
      </w:pPr>
      <w:r>
        <w:rPr>
          <w:sz w:val="26"/>
          <w:szCs w:val="26"/>
        </w:rPr>
        <w:t>In the inner loop of the algorithm~\ref{PLSR_code} the normalized weight vectors $\bw_k$ and $\bc_k$ are calculated. These vectors construct the matrices $\bW$ and $\bC$, respectively.</w:t>
      </w:r>
    </w:p>
    <w:p w:rsidR="00194DB5" w:rsidRDefault="00194DB5">
      <w:pPr>
        <w:pStyle w:val="Body"/>
        <w:rPr>
          <w:sz w:val="26"/>
          <w:szCs w:val="26"/>
        </w:rPr>
      </w:pPr>
    </w:p>
    <w:p w:rsidR="00194DB5" w:rsidRDefault="00EF5387">
      <w:pPr>
        <w:pStyle w:val="Body"/>
        <w:rPr>
          <w:b/>
          <w:bCs/>
          <w:sz w:val="26"/>
          <w:szCs w:val="26"/>
        </w:rPr>
      </w:pPr>
      <w:r>
        <w:rPr>
          <w:b/>
          <w:bCs/>
          <w:sz w:val="26"/>
          <w:szCs w:val="26"/>
        </w:rPr>
        <w:t>Statement</w:t>
      </w:r>
    </w:p>
    <w:p w:rsidR="00194DB5" w:rsidRDefault="00EF5387">
      <w:pPr>
        <w:pStyle w:val="Body"/>
        <w:rPr>
          <w:sz w:val="26"/>
          <w:szCs w:val="26"/>
        </w:rPr>
      </w:pPr>
      <w:r>
        <w:rPr>
          <w:sz w:val="26"/>
          <w:szCs w:val="26"/>
        </w:rPr>
        <w:tab/>
        <w:t>The vector $\bw_k$ and $\bc_k$ are eigenvectors of the matrices $\bX_k^{\T} \bY_k \bY_k^{\T} \bX_k$ and $\bY_k^{\T} \bX_k \bX_k^{\T} \bY_k$, corresponding to the maximum eigenvalues.</w:t>
      </w:r>
    </w:p>
    <w:p w:rsidR="00194DB5" w:rsidRDefault="00EF5387">
      <w:pPr>
        <w:pStyle w:val="Body"/>
        <w:rPr>
          <w:sz w:val="26"/>
          <w:szCs w:val="26"/>
        </w:rPr>
      </w:pPr>
      <w:r>
        <w:rPr>
          <w:sz w:val="26"/>
          <w:szCs w:val="26"/>
        </w:rPr>
        <w:tab/>
      </w:r>
    </w:p>
    <w:p w:rsidR="00194DB5" w:rsidRDefault="00D657AD">
      <w:pPr>
        <w:pStyle w:val="Body"/>
        <w:rPr>
          <w:i/>
          <w:iCs/>
          <w:sz w:val="26"/>
          <w:szCs w:val="26"/>
        </w:rPr>
      </w:pPr>
      <w:r w:rsidRPr="00984B2D">
        <w:rPr>
          <w:rFonts w:ascii="Times New Roman" w:hAnsi="Times New Roman" w:cs="Times New Roman"/>
          <w:i/>
          <w:iCs/>
          <w:color w:val="auto"/>
          <w:sz w:val="26"/>
          <w:szCs w:val="26"/>
          <w:lang w:eastAsia="en-US"/>
          <w:rPrChange w:id="72" w:author="Пользователь" w:date="2018-01-07T21:43:00Z">
            <w:rPr>
              <w:rFonts w:ascii="Times New Roman" w:hAnsi="Times New Roman" w:cs="Times New Roman"/>
              <w:i/>
              <w:iCs/>
              <w:color w:val="auto"/>
              <w:sz w:val="26"/>
              <w:szCs w:val="26"/>
              <w:lang w:val="fr-FR" w:eastAsia="en-US"/>
            </w:rPr>
          </w:rPrChange>
        </w:rPr>
        <w:t>\begin{equation*}</w:t>
      </w:r>
    </w:p>
    <w:p w:rsidR="00194DB5" w:rsidRDefault="00EF5387">
      <w:pPr>
        <w:pStyle w:val="Body"/>
        <w:rPr>
          <w:i/>
          <w:iCs/>
          <w:sz w:val="26"/>
          <w:szCs w:val="26"/>
        </w:rPr>
      </w:pPr>
      <w:r>
        <w:rPr>
          <w:i/>
          <w:iCs/>
          <w:sz w:val="26"/>
          <w:szCs w:val="26"/>
        </w:rPr>
        <w:tab/>
        <w:t xml:space="preserve">\bw_k \varpropto \bX_k^{\T} \bu_{k-1} \varpropto \bX_k^{\T} \bY_k \bc_{k-1} </w:t>
      </w:r>
      <w:r>
        <w:rPr>
          <w:i/>
          <w:iCs/>
          <w:sz w:val="26"/>
          <w:szCs w:val="26"/>
        </w:rPr>
        <w:tab/>
      </w:r>
      <w:r>
        <w:rPr>
          <w:i/>
          <w:iCs/>
          <w:sz w:val="26"/>
          <w:szCs w:val="26"/>
          <w:lang w:val="es-ES_tradnl"/>
        </w:rPr>
        <w:t xml:space="preserve">\varpropto \bX_k^{\T} \bY_k \bY_k^{\T} \bt_{k-1} \varpropto \bX_k^{\T} </w:t>
      </w:r>
      <w:r>
        <w:rPr>
          <w:i/>
          <w:iCs/>
          <w:sz w:val="26"/>
          <w:szCs w:val="26"/>
        </w:rPr>
        <w:tab/>
      </w:r>
      <w:r>
        <w:rPr>
          <w:i/>
          <w:iCs/>
          <w:sz w:val="26"/>
          <w:szCs w:val="26"/>
        </w:rPr>
        <w:tab/>
        <w:t>\bY_k \bY_k^{\T} \bX_k \bw_{k-1},</w:t>
      </w:r>
    </w:p>
    <w:p w:rsidR="00194DB5" w:rsidRDefault="00D657AD">
      <w:pPr>
        <w:pStyle w:val="Body"/>
        <w:rPr>
          <w:i/>
          <w:iCs/>
          <w:sz w:val="26"/>
          <w:szCs w:val="26"/>
        </w:rPr>
      </w:pPr>
      <w:r w:rsidRPr="00984B2D">
        <w:rPr>
          <w:rFonts w:ascii="Times New Roman" w:hAnsi="Times New Roman" w:cs="Times New Roman"/>
          <w:i/>
          <w:iCs/>
          <w:color w:val="auto"/>
          <w:sz w:val="26"/>
          <w:szCs w:val="26"/>
          <w:lang w:eastAsia="en-US"/>
          <w:rPrChange w:id="73" w:author="Пользователь" w:date="2018-01-07T21:43:00Z">
            <w:rPr>
              <w:rFonts w:ascii="Times New Roman" w:hAnsi="Times New Roman" w:cs="Times New Roman"/>
              <w:i/>
              <w:iCs/>
              <w:color w:val="auto"/>
              <w:sz w:val="26"/>
              <w:szCs w:val="26"/>
              <w:lang w:val="fr-FR" w:eastAsia="en-US"/>
            </w:rPr>
          </w:rPrChange>
        </w:rPr>
        <w:t>\end{equation*}</w:t>
      </w:r>
    </w:p>
    <w:p w:rsidR="00194DB5" w:rsidRDefault="00194DB5">
      <w:pPr>
        <w:pStyle w:val="Body"/>
        <w:rPr>
          <w:i/>
          <w:iCs/>
          <w:sz w:val="26"/>
          <w:szCs w:val="26"/>
        </w:rPr>
      </w:pPr>
    </w:p>
    <w:p w:rsidR="00194DB5" w:rsidRDefault="00D657AD">
      <w:pPr>
        <w:pStyle w:val="Body"/>
        <w:rPr>
          <w:i/>
          <w:iCs/>
          <w:sz w:val="26"/>
          <w:szCs w:val="26"/>
        </w:rPr>
      </w:pPr>
      <w:r w:rsidRPr="00984B2D">
        <w:rPr>
          <w:rFonts w:ascii="Times New Roman" w:hAnsi="Times New Roman" w:cs="Times New Roman"/>
          <w:i/>
          <w:iCs/>
          <w:color w:val="auto"/>
          <w:sz w:val="26"/>
          <w:szCs w:val="26"/>
          <w:lang w:eastAsia="en-US"/>
          <w:rPrChange w:id="74" w:author="Пользователь" w:date="2018-01-07T21:43:00Z">
            <w:rPr>
              <w:rFonts w:ascii="Times New Roman" w:hAnsi="Times New Roman" w:cs="Times New Roman"/>
              <w:i/>
              <w:iCs/>
              <w:color w:val="auto"/>
              <w:sz w:val="26"/>
              <w:szCs w:val="26"/>
              <w:lang w:val="fr-FR" w:eastAsia="en-US"/>
            </w:rPr>
          </w:rPrChange>
        </w:rPr>
        <w:t>\begin{equation*}</w:t>
      </w:r>
    </w:p>
    <w:p w:rsidR="00194DB5" w:rsidRDefault="00EF5387">
      <w:pPr>
        <w:pStyle w:val="Body"/>
        <w:rPr>
          <w:i/>
          <w:iCs/>
          <w:sz w:val="26"/>
          <w:szCs w:val="26"/>
        </w:rPr>
      </w:pPr>
      <w:r>
        <w:rPr>
          <w:i/>
          <w:iCs/>
          <w:sz w:val="26"/>
          <w:szCs w:val="26"/>
        </w:rPr>
        <w:tab/>
        <w:t xml:space="preserve">\bc_k \varpropto \bY_k^{\T} \bt_k \varpropto \bY_k^{\T} \bX_k \bw_k </w:t>
      </w:r>
      <w:r>
        <w:rPr>
          <w:i/>
          <w:iCs/>
          <w:sz w:val="26"/>
          <w:szCs w:val="26"/>
        </w:rPr>
        <w:tab/>
      </w:r>
      <w:r>
        <w:rPr>
          <w:i/>
          <w:iCs/>
          <w:sz w:val="26"/>
          <w:szCs w:val="26"/>
        </w:rPr>
        <w:tab/>
        <w:t xml:space="preserve">\varpropto \bY_k^{\T} \bX_k \bX_k^{\T} \bu_{k-1} \varpropto \bY_k^{\T} </w:t>
      </w:r>
      <w:r>
        <w:rPr>
          <w:i/>
          <w:iCs/>
          <w:sz w:val="26"/>
          <w:szCs w:val="26"/>
        </w:rPr>
        <w:tab/>
      </w:r>
      <w:r>
        <w:rPr>
          <w:i/>
          <w:iCs/>
          <w:sz w:val="26"/>
          <w:szCs w:val="26"/>
        </w:rPr>
        <w:tab/>
        <w:t>\bX_k \bX_k^{\T} \bY_k \bc_{k-1},</w:t>
      </w:r>
    </w:p>
    <w:p w:rsidR="00194DB5" w:rsidRDefault="00D657AD">
      <w:pPr>
        <w:pStyle w:val="Body"/>
        <w:rPr>
          <w:i/>
          <w:iCs/>
          <w:sz w:val="26"/>
          <w:szCs w:val="26"/>
        </w:rPr>
      </w:pPr>
      <w:r w:rsidRPr="00984B2D">
        <w:rPr>
          <w:rFonts w:ascii="Times New Roman" w:hAnsi="Times New Roman" w:cs="Times New Roman"/>
          <w:i/>
          <w:iCs/>
          <w:color w:val="auto"/>
          <w:sz w:val="26"/>
          <w:szCs w:val="26"/>
          <w:lang w:eastAsia="en-US"/>
          <w:rPrChange w:id="75" w:author="Пользователь" w:date="2018-01-07T21:43:00Z">
            <w:rPr>
              <w:rFonts w:ascii="Times New Roman" w:hAnsi="Times New Roman" w:cs="Times New Roman"/>
              <w:i/>
              <w:iCs/>
              <w:color w:val="auto"/>
              <w:sz w:val="26"/>
              <w:szCs w:val="26"/>
              <w:lang w:val="fr-FR" w:eastAsia="en-US"/>
            </w:rPr>
          </w:rPrChange>
        </w:rPr>
        <w:t>\end{equation*}</w:t>
      </w:r>
    </w:p>
    <w:p w:rsidR="00194DB5" w:rsidRDefault="00194DB5">
      <w:pPr>
        <w:pStyle w:val="Body"/>
        <w:rPr>
          <w:i/>
          <w:iCs/>
          <w:sz w:val="26"/>
          <w:szCs w:val="26"/>
        </w:rPr>
      </w:pPr>
    </w:p>
    <w:p w:rsidR="00194DB5" w:rsidRDefault="00EF5387">
      <w:pPr>
        <w:pStyle w:val="Body"/>
        <w:rPr>
          <w:sz w:val="26"/>
          <w:szCs w:val="26"/>
        </w:rPr>
      </w:pPr>
      <w:r>
        <w:rPr>
          <w:sz w:val="26"/>
          <w:szCs w:val="26"/>
        </w:rPr>
        <w:t>where the $\varpropto$ symbol means equality up to a multiplicative constant.</w:t>
      </w:r>
    </w:p>
    <w:p w:rsidR="00194DB5" w:rsidRDefault="00194DB5">
      <w:pPr>
        <w:pStyle w:val="Body"/>
        <w:rPr>
          <w:sz w:val="26"/>
          <w:szCs w:val="26"/>
        </w:rPr>
      </w:pPr>
    </w:p>
    <w:p w:rsidR="00194DB5" w:rsidRDefault="00EF5387">
      <w:pPr>
        <w:pStyle w:val="Body"/>
        <w:rPr>
          <w:sz w:val="26"/>
          <w:szCs w:val="26"/>
        </w:rPr>
      </w:pPr>
      <w:r>
        <w:rPr>
          <w:sz w:val="26"/>
          <w:szCs w:val="26"/>
        </w:rPr>
        <w:t>The statement follows from the fact that the update rule for vectors $\bw_k$, $\bc_k$ coincides with the iteration of the power method for the maximum eigenvalue.</w:t>
      </w:r>
    </w:p>
    <w:p w:rsidR="00194DB5" w:rsidRDefault="00194DB5">
      <w:pPr>
        <w:pStyle w:val="Body"/>
        <w:rPr>
          <w:sz w:val="26"/>
          <w:szCs w:val="26"/>
        </w:rPr>
      </w:pPr>
    </w:p>
    <w:p w:rsidR="00194DB5" w:rsidRDefault="00EF5387">
      <w:pPr>
        <w:pStyle w:val="Body"/>
        <w:rPr>
          <w:sz w:val="26"/>
          <w:szCs w:val="26"/>
        </w:rPr>
      </w:pPr>
      <w:r>
        <w:rPr>
          <w:sz w:val="26"/>
          <w:szCs w:val="26"/>
        </w:rPr>
        <w:t>Let a matrix $\mathbf{A}$ be diagonalizable, $\bx$ be some vector, then</w:t>
      </w:r>
    </w:p>
    <w:p w:rsidR="00194DB5" w:rsidRDefault="00EF5387">
      <w:pPr>
        <w:pStyle w:val="Body"/>
        <w:rPr>
          <w:sz w:val="26"/>
          <w:szCs w:val="26"/>
        </w:rPr>
      </w:pPr>
      <w:r>
        <w:rPr>
          <w:sz w:val="26"/>
          <w:szCs w:val="26"/>
        </w:rPr>
        <w:t>\[</w:t>
      </w:r>
    </w:p>
    <w:p w:rsidR="00194DB5" w:rsidRDefault="00EF5387">
      <w:pPr>
        <w:pStyle w:val="Body"/>
        <w:rPr>
          <w:sz w:val="26"/>
          <w:szCs w:val="26"/>
        </w:rPr>
      </w:pPr>
      <w:r>
        <w:rPr>
          <w:sz w:val="26"/>
          <w:szCs w:val="26"/>
        </w:rPr>
        <w:tab/>
        <w:t>\lim_{k \rightarrow \infty} \mathbf{A}^k \bx = \lambda_{\max}(\mathbf{A}) \cdot \mathbf{v}_{\max},</w:t>
      </w:r>
    </w:p>
    <w:p w:rsidR="00194DB5" w:rsidRDefault="00EF5387">
      <w:pPr>
        <w:pStyle w:val="Body"/>
        <w:rPr>
          <w:sz w:val="26"/>
          <w:szCs w:val="26"/>
        </w:rPr>
      </w:pPr>
      <w:r>
        <w:rPr>
          <w:sz w:val="26"/>
          <w:szCs w:val="26"/>
        </w:rPr>
        <w:t>\]</w:t>
      </w:r>
    </w:p>
    <w:p w:rsidR="00194DB5" w:rsidRDefault="00EF5387">
      <w:pPr>
        <w:pStyle w:val="Body"/>
        <w:rPr>
          <w:sz w:val="26"/>
          <w:szCs w:val="26"/>
        </w:rPr>
      </w:pPr>
      <w:r>
        <w:rPr>
          <w:sz w:val="26"/>
          <w:szCs w:val="26"/>
        </w:rPr>
        <w:t>where $ \lambda_{\max} (\mathbf{A})$~is the maximum eigenvalue of the matrix $\mathbf{A}$, $\mathbf{v}_{\max}$~is the eigenvector of the matrix $\mathbf{A}$, corresponding to $ \lambda_{\max} (\mathbf{A})$.</w:t>
      </w:r>
    </w:p>
    <w:p w:rsidR="00194DB5" w:rsidRDefault="00EF5387">
      <w:pPr>
        <w:pStyle w:val="Body"/>
        <w:rPr>
          <w:sz w:val="26"/>
          <w:szCs w:val="26"/>
        </w:rPr>
      </w:pPr>
      <w:r>
        <w:rPr>
          <w:sz w:val="26"/>
          <w:szCs w:val="26"/>
        </w:rPr>
        <w:t>$\blacksquare$</w:t>
      </w:r>
    </w:p>
    <w:p w:rsidR="00194DB5" w:rsidRDefault="00194DB5">
      <w:pPr>
        <w:pStyle w:val="Body"/>
        <w:rPr>
          <w:sz w:val="26"/>
          <w:szCs w:val="26"/>
        </w:rPr>
      </w:pPr>
    </w:p>
    <w:p w:rsidR="00194DB5" w:rsidRDefault="00EF5387">
      <w:pPr>
        <w:pStyle w:val="Body"/>
        <w:rPr>
          <w:b/>
          <w:bCs/>
          <w:sz w:val="26"/>
          <w:szCs w:val="26"/>
        </w:rPr>
      </w:pPr>
      <w:r>
        <w:rPr>
          <w:b/>
          <w:bCs/>
          <w:sz w:val="26"/>
          <w:szCs w:val="26"/>
        </w:rPr>
        <w:t>Statement</w:t>
      </w:r>
    </w:p>
    <w:p w:rsidR="00194DB5" w:rsidRDefault="00EF5387">
      <w:pPr>
        <w:pStyle w:val="Body"/>
        <w:rPr>
          <w:sz w:val="26"/>
          <w:szCs w:val="26"/>
        </w:rPr>
      </w:pPr>
      <w:r>
        <w:rPr>
          <w:sz w:val="26"/>
          <w:szCs w:val="26"/>
        </w:rPr>
        <w:t>The update rule for the vectors in steps (6)--(9) of the algorithm~\ref{PLSR_code} corresponds to the maximization of the covariance between the vectors $\bt_k$ and $\bu_k$.</w:t>
      </w:r>
    </w:p>
    <w:p w:rsidR="00194DB5" w:rsidRDefault="00194DB5">
      <w:pPr>
        <w:pStyle w:val="Body"/>
        <w:rPr>
          <w:sz w:val="26"/>
          <w:szCs w:val="26"/>
        </w:rPr>
      </w:pPr>
    </w:p>
    <w:p w:rsidR="00194DB5" w:rsidRDefault="00EF5387">
      <w:pPr>
        <w:pStyle w:val="Body"/>
        <w:rPr>
          <w:sz w:val="26"/>
          <w:szCs w:val="26"/>
        </w:rPr>
      </w:pPr>
      <w:r>
        <w:rPr>
          <w:sz w:val="26"/>
          <w:szCs w:val="26"/>
        </w:rPr>
        <w:t>The maximum covariance between the vectors $\bt_k$ and $\bu_k$ is equal to the maximum eigenvalue of the matrix $\bX_k^{\T} \bY_k \bY_k^{\T} \bX_k$:</w:t>
      </w:r>
    </w:p>
    <w:p w:rsidR="00194DB5" w:rsidRDefault="00194DB5">
      <w:pPr>
        <w:pStyle w:val="Body"/>
        <w:rPr>
          <w:sz w:val="26"/>
          <w:szCs w:val="26"/>
        </w:rPr>
      </w:pPr>
    </w:p>
    <w:p w:rsidR="00194DB5" w:rsidRDefault="00D657AD">
      <w:pPr>
        <w:pStyle w:val="Body"/>
        <w:rPr>
          <w:i/>
          <w:iCs/>
          <w:sz w:val="26"/>
          <w:szCs w:val="26"/>
        </w:rPr>
      </w:pPr>
      <w:r w:rsidRPr="00984B2D">
        <w:rPr>
          <w:rFonts w:ascii="Times New Roman" w:hAnsi="Times New Roman" w:cs="Times New Roman"/>
          <w:i/>
          <w:iCs/>
          <w:color w:val="auto"/>
          <w:sz w:val="26"/>
          <w:szCs w:val="26"/>
          <w:lang w:eastAsia="en-US"/>
          <w:rPrChange w:id="76" w:author="Пользователь" w:date="2018-01-07T21:43:00Z">
            <w:rPr>
              <w:rFonts w:ascii="Times New Roman" w:hAnsi="Times New Roman" w:cs="Times New Roman"/>
              <w:i/>
              <w:iCs/>
              <w:color w:val="auto"/>
              <w:sz w:val="26"/>
              <w:szCs w:val="26"/>
              <w:lang w:val="fr-FR" w:eastAsia="en-US"/>
            </w:rPr>
          </w:rPrChange>
        </w:rPr>
        <w:t>\begin{align*}</w:t>
      </w:r>
    </w:p>
    <w:p w:rsidR="00194DB5" w:rsidRDefault="00EF5387">
      <w:pPr>
        <w:pStyle w:val="Body"/>
        <w:rPr>
          <w:i/>
          <w:iCs/>
          <w:sz w:val="26"/>
          <w:szCs w:val="26"/>
        </w:rPr>
      </w:pPr>
      <w:r>
        <w:rPr>
          <w:i/>
          <w:iCs/>
          <w:sz w:val="26"/>
          <w:szCs w:val="26"/>
        </w:rPr>
        <w:t>\max_{\bt_k, \bu_k}  \text{cov} (\bt_k, \bu_k)^2 &amp;= \max_{\substack{\|\bw_k\|=1 \\ \|\bc_k\| = 1}} \text{cov} \left( \bX_k \bw_k, \bY_k \bc_k \right)^2 = \max_{\substack{\|\bw_k\|=1 \\ \|\bc_k\| = 1}} \text{cov} \left(\bc_k^{\T}  \bY_k^{\T} \bX_k \bw_k \right)^2 = \\</w:t>
      </w:r>
    </w:p>
    <w:p w:rsidR="00194DB5" w:rsidRDefault="00EF5387">
      <w:pPr>
        <w:pStyle w:val="Body"/>
        <w:rPr>
          <w:i/>
          <w:iCs/>
          <w:sz w:val="26"/>
          <w:szCs w:val="26"/>
        </w:rPr>
      </w:pPr>
      <w:r>
        <w:rPr>
          <w:i/>
          <w:iCs/>
          <w:sz w:val="26"/>
          <w:szCs w:val="26"/>
        </w:rPr>
        <w:t>&amp;= \max_{\|\bw_k\| = 1} \text{cov} \left\|\bY_k^{\T} \bX_k \bw_k \right\|^2 = \max_{\|\bw_k\| = 1} \bw_k^{\T} \bX_k^{\T} \bY_k \bY_k^{\T} \bX_k \bw_k = \\</w:t>
      </w:r>
    </w:p>
    <w:p w:rsidR="00194DB5" w:rsidRDefault="00EF5387">
      <w:pPr>
        <w:pStyle w:val="Body"/>
        <w:rPr>
          <w:i/>
          <w:iCs/>
          <w:sz w:val="26"/>
          <w:szCs w:val="26"/>
        </w:rPr>
      </w:pPr>
      <w:r>
        <w:rPr>
          <w:i/>
          <w:iCs/>
          <w:sz w:val="26"/>
          <w:szCs w:val="26"/>
        </w:rPr>
        <w:t>&amp; = \lambda_{\max} \left( \bX_k^{\T} \bY_k \bY_k^{\T} \bX_k \right),</w:t>
      </w:r>
    </w:p>
    <w:p w:rsidR="00194DB5" w:rsidRDefault="00D657AD">
      <w:pPr>
        <w:pStyle w:val="Body"/>
        <w:rPr>
          <w:i/>
          <w:iCs/>
          <w:sz w:val="26"/>
          <w:szCs w:val="26"/>
        </w:rPr>
      </w:pPr>
      <w:r w:rsidRPr="00984B2D">
        <w:rPr>
          <w:rFonts w:ascii="Times New Roman" w:hAnsi="Times New Roman" w:cs="Times New Roman"/>
          <w:i/>
          <w:iCs/>
          <w:color w:val="auto"/>
          <w:sz w:val="26"/>
          <w:szCs w:val="26"/>
          <w:lang w:eastAsia="en-US"/>
          <w:rPrChange w:id="77" w:author="Пользователь" w:date="2018-01-07T21:43:00Z">
            <w:rPr>
              <w:rFonts w:ascii="Times New Roman" w:hAnsi="Times New Roman" w:cs="Times New Roman"/>
              <w:i/>
              <w:iCs/>
              <w:color w:val="auto"/>
              <w:sz w:val="26"/>
              <w:szCs w:val="26"/>
              <w:lang w:val="fr-FR" w:eastAsia="en-US"/>
            </w:rPr>
          </w:rPrChange>
        </w:rPr>
        <w:t>\end{align*}</w:t>
      </w:r>
    </w:p>
    <w:p w:rsidR="00194DB5" w:rsidRDefault="00194DB5">
      <w:pPr>
        <w:pStyle w:val="Body"/>
        <w:rPr>
          <w:sz w:val="26"/>
          <w:szCs w:val="26"/>
        </w:rPr>
      </w:pPr>
    </w:p>
    <w:p w:rsidR="00194DB5" w:rsidRDefault="00EF5387">
      <w:pPr>
        <w:pStyle w:val="Body"/>
        <w:rPr>
          <w:sz w:val="26"/>
          <w:szCs w:val="26"/>
        </w:rPr>
      </w:pPr>
      <w:r>
        <w:rPr>
          <w:sz w:val="26"/>
          <w:szCs w:val="26"/>
        </w:rPr>
        <w:t>where $ \lambda_{\max} (\mathbf{A})$~is the maximum eigenvalue of the matrix $\mathbf{A}$.</w:t>
      </w:r>
    </w:p>
    <w:p w:rsidR="00194DB5" w:rsidRDefault="00EF5387">
      <w:pPr>
        <w:pStyle w:val="Body"/>
        <w:rPr>
          <w:sz w:val="26"/>
          <w:szCs w:val="26"/>
        </w:rPr>
      </w:pPr>
      <w:r>
        <w:rPr>
          <w:sz w:val="26"/>
          <w:szCs w:val="26"/>
        </w:rPr>
        <w:t>Using the statement~\ref{st::eig}, we obtain the required result.</w:t>
      </w:r>
    </w:p>
    <w:p w:rsidR="00194DB5" w:rsidRDefault="00EF5387">
      <w:pPr>
        <w:pStyle w:val="Body"/>
        <w:rPr>
          <w:sz w:val="26"/>
          <w:szCs w:val="26"/>
        </w:rPr>
      </w:pPr>
      <w:r>
        <w:rPr>
          <w:sz w:val="26"/>
          <w:szCs w:val="26"/>
        </w:rPr>
        <w:t>$\blacksquare$</w:t>
      </w:r>
    </w:p>
    <w:p w:rsidR="00194DB5" w:rsidRDefault="00194DB5">
      <w:pPr>
        <w:pStyle w:val="Body"/>
        <w:rPr>
          <w:sz w:val="26"/>
          <w:szCs w:val="26"/>
        </w:rPr>
      </w:pPr>
    </w:p>
    <w:p w:rsidR="00194DB5" w:rsidRDefault="00EF5387">
      <w:pPr>
        <w:pStyle w:val="Body"/>
        <w:rPr>
          <w:sz w:val="26"/>
          <w:szCs w:val="26"/>
        </w:rPr>
      </w:pPr>
      <w:r>
        <w:rPr>
          <w:sz w:val="26"/>
          <w:szCs w:val="26"/>
        </w:rPr>
        <w:t>After the inner loop</w:t>
      </w:r>
      <w:del w:id="78" w:author="Пользователь" w:date="2018-01-06T23:52:00Z">
        <w:r w:rsidDel="00F774C3">
          <w:rPr>
            <w:sz w:val="26"/>
            <w:szCs w:val="26"/>
          </w:rPr>
          <w:delText>,</w:delText>
        </w:r>
      </w:del>
      <w:r>
        <w:rPr>
          <w:sz w:val="26"/>
          <w:szCs w:val="26"/>
        </w:rPr>
        <w:t xml:space="preserve"> the </w:t>
      </w:r>
      <w:ins w:id="79" w:author="Пользователь" w:date="2018-01-06T23:52:00Z">
        <w:r w:rsidR="00F774C3">
          <w:rPr>
            <w:sz w:val="26"/>
            <w:szCs w:val="26"/>
          </w:rPr>
          <w:t xml:space="preserve">following </w:t>
        </w:r>
      </w:ins>
      <w:r>
        <w:rPr>
          <w:sz w:val="26"/>
          <w:szCs w:val="26"/>
        </w:rPr>
        <w:t xml:space="preserve">step (11) is to compute vectors $\bp_k$, $\bq_k$ by projection </w:t>
      </w:r>
      <w:del w:id="80" w:author="Пользователь" w:date="2018-01-06T23:52:00Z">
        <w:r w:rsidDel="00F774C3">
          <w:rPr>
            <w:sz w:val="26"/>
            <w:szCs w:val="26"/>
          </w:rPr>
          <w:delText xml:space="preserve">of the columns </w:delText>
        </w:r>
      </w:del>
      <w:r>
        <w:rPr>
          <w:sz w:val="26"/>
          <w:szCs w:val="26"/>
        </w:rPr>
        <w:t>of the matrices $\bX_k$ and $\bY_k$</w:t>
      </w:r>
      <w:ins w:id="81" w:author="Пользователь" w:date="2018-01-06T23:52:00Z">
        <w:r w:rsidR="00F774C3" w:rsidRPr="00F774C3">
          <w:rPr>
            <w:sz w:val="26"/>
            <w:szCs w:val="26"/>
          </w:rPr>
          <w:t xml:space="preserve"> </w:t>
        </w:r>
        <w:r w:rsidR="00F774C3">
          <w:rPr>
            <w:sz w:val="26"/>
            <w:szCs w:val="26"/>
          </w:rPr>
          <w:t>columns</w:t>
        </w:r>
      </w:ins>
      <w:r>
        <w:rPr>
          <w:sz w:val="26"/>
          <w:szCs w:val="26"/>
        </w:rPr>
        <w:t xml:space="preserve"> to the vector $\bt_k$. To go to the next step one has to deflate the matrices $\bX_k$ and $\bY_k$ by the one-rank approximations $\bt_k \bp_k^{\T}$ and $\bt_k \bq_k^{\T}$</w:t>
      </w:r>
    </w:p>
    <w:p w:rsidR="00194DB5" w:rsidRDefault="00194DB5">
      <w:pPr>
        <w:pStyle w:val="Body"/>
        <w:rPr>
          <w:sz w:val="26"/>
          <w:szCs w:val="26"/>
        </w:rPr>
      </w:pPr>
    </w:p>
    <w:p w:rsidR="00194DB5" w:rsidRDefault="00D657AD">
      <w:pPr>
        <w:pStyle w:val="Body"/>
        <w:rPr>
          <w:i/>
          <w:iCs/>
          <w:sz w:val="26"/>
          <w:szCs w:val="26"/>
        </w:rPr>
      </w:pPr>
      <w:r w:rsidRPr="00984B2D">
        <w:rPr>
          <w:rFonts w:ascii="Times New Roman" w:hAnsi="Times New Roman" w:cs="Times New Roman"/>
          <w:i/>
          <w:iCs/>
          <w:color w:val="auto"/>
          <w:sz w:val="26"/>
          <w:szCs w:val="26"/>
          <w:lang w:eastAsia="en-US"/>
          <w:rPrChange w:id="82" w:author="Пользователь" w:date="2018-01-07T21:43:00Z">
            <w:rPr>
              <w:rFonts w:ascii="Times New Roman" w:hAnsi="Times New Roman" w:cs="Times New Roman"/>
              <w:i/>
              <w:iCs/>
              <w:color w:val="auto"/>
              <w:sz w:val="26"/>
              <w:szCs w:val="26"/>
              <w:lang w:val="fr-FR" w:eastAsia="en-US"/>
            </w:rPr>
          </w:rPrChange>
        </w:rPr>
        <w:t>\begin{align*}</w:t>
      </w:r>
    </w:p>
    <w:p w:rsidR="00194DB5" w:rsidRDefault="00EF5387">
      <w:pPr>
        <w:pStyle w:val="Body"/>
        <w:rPr>
          <w:i/>
          <w:iCs/>
          <w:sz w:val="26"/>
          <w:szCs w:val="26"/>
        </w:rPr>
      </w:pPr>
      <w:r>
        <w:rPr>
          <w:i/>
          <w:iCs/>
          <w:sz w:val="26"/>
          <w:szCs w:val="26"/>
        </w:rPr>
        <w:t xml:space="preserve">    \bX_{k + 1} &amp;= \bX_{k} - \bt_k \bp_k^{\T} = \bX - \sum_k \bt_k \bp_k^{\T}, \\</w:t>
      </w:r>
    </w:p>
    <w:p w:rsidR="00194DB5" w:rsidRDefault="00EF5387">
      <w:pPr>
        <w:pStyle w:val="Body"/>
        <w:rPr>
          <w:i/>
          <w:iCs/>
          <w:sz w:val="26"/>
          <w:szCs w:val="26"/>
        </w:rPr>
      </w:pPr>
      <w:r>
        <w:rPr>
          <w:i/>
          <w:iCs/>
          <w:sz w:val="26"/>
          <w:szCs w:val="26"/>
        </w:rPr>
        <w:t xml:space="preserve">    \bY_{k + 1} &amp;= \bY_{k} - \bt_k \bq_k^{\T} = \bY - \sum_k \bt_k \bq_k^{\T}.</w:t>
      </w:r>
    </w:p>
    <w:p w:rsidR="00194DB5" w:rsidRDefault="00D657AD">
      <w:pPr>
        <w:pStyle w:val="Body"/>
        <w:rPr>
          <w:i/>
          <w:iCs/>
          <w:sz w:val="26"/>
          <w:szCs w:val="26"/>
        </w:rPr>
      </w:pPr>
      <w:r w:rsidRPr="00984B2D">
        <w:rPr>
          <w:rFonts w:ascii="Times New Roman" w:hAnsi="Times New Roman" w:cs="Times New Roman"/>
          <w:i/>
          <w:iCs/>
          <w:color w:val="auto"/>
          <w:sz w:val="26"/>
          <w:szCs w:val="26"/>
          <w:lang w:eastAsia="en-US"/>
          <w:rPrChange w:id="83" w:author="Пользователь" w:date="2018-01-07T21:43:00Z">
            <w:rPr>
              <w:rFonts w:ascii="Times New Roman" w:hAnsi="Times New Roman" w:cs="Times New Roman"/>
              <w:i/>
              <w:iCs/>
              <w:color w:val="auto"/>
              <w:sz w:val="26"/>
              <w:szCs w:val="26"/>
              <w:lang w:val="fr-FR" w:eastAsia="en-US"/>
            </w:rPr>
          </w:rPrChange>
        </w:rPr>
        <w:t>\end{align*}</w:t>
      </w:r>
    </w:p>
    <w:p w:rsidR="00194DB5" w:rsidRDefault="00194DB5">
      <w:pPr>
        <w:pStyle w:val="Body"/>
        <w:rPr>
          <w:sz w:val="26"/>
          <w:szCs w:val="26"/>
        </w:rPr>
      </w:pPr>
    </w:p>
    <w:p w:rsidR="00194DB5" w:rsidRDefault="00EF5387">
      <w:pPr>
        <w:pStyle w:val="Body"/>
        <w:rPr>
          <w:sz w:val="26"/>
          <w:szCs w:val="26"/>
        </w:rPr>
      </w:pPr>
      <w:r>
        <w:rPr>
          <w:sz w:val="26"/>
          <w:szCs w:val="26"/>
        </w:rPr>
        <w:lastRenderedPageBreak/>
        <w:t>Each next vector $\bt_{k+1}$ turns out to be orthogonal to all vectors $\bt_i$, $i=1, \dots, k$.</w:t>
      </w:r>
    </w:p>
    <w:p w:rsidR="00194DB5" w:rsidRDefault="00194DB5">
      <w:pPr>
        <w:pStyle w:val="Body"/>
        <w:rPr>
          <w:sz w:val="26"/>
          <w:szCs w:val="26"/>
        </w:rPr>
      </w:pPr>
    </w:p>
    <w:p w:rsidR="00194DB5" w:rsidRDefault="00EF5387">
      <w:pPr>
        <w:pStyle w:val="Body"/>
        <w:rPr>
          <w:sz w:val="26"/>
          <w:szCs w:val="26"/>
        </w:rPr>
      </w:pPr>
      <w:r>
        <w:rPr>
          <w:sz w:val="26"/>
          <w:szCs w:val="26"/>
        </w:rPr>
        <w:t>Let assume that the dimension of object, response</w:t>
      </w:r>
      <w:ins w:id="84" w:author="Пользователь" w:date="2018-01-06T23:53:00Z">
        <w:r w:rsidR="0010149F">
          <w:rPr>
            <w:sz w:val="26"/>
            <w:szCs w:val="26"/>
          </w:rPr>
          <w:t>,</w:t>
        </w:r>
      </w:ins>
      <w:r>
        <w:rPr>
          <w:sz w:val="26"/>
          <w:szCs w:val="26"/>
        </w:rPr>
        <w:t xml:space="preserve"> and latent variable spaces are equal to~2 ($n = r = l = 2$).Fig.~\ref{fig::PLSFigure} shows the result of the PLS algorithm in this case.Blue and green dots represent the rows of the matrices $\bX$ and $\bY$, respectively. The dots were generated from a normal distribution with zero expectation. Contours of the distribution covariance matrices are shown in red.Black contours are unit circles. Red arrows correspond to principal components for the set of points. Black arrows correspond to the vectors of the matrices $\bW$ and $\bC$ from the PLS algorithm. The vectors $\bt_k$ and $\bu_k$ are equal to the projected matrices $\bX_k$ and $\bY_k$ to the vectors $\bw_k$ and $\bc_k$, respectively, and are denoted by black pluses. Taking into account the interaction between the matrices $\bX$ and $\bY$ the vectors $\bw_k$ and $\bc_k$ deviate</w:t>
      </w:r>
      <w:del w:id="85" w:author="Пользователь" w:date="2018-01-07T22:01:00Z">
        <w:r w:rsidDel="006D73C6">
          <w:rPr>
            <w:sz w:val="26"/>
            <w:szCs w:val="26"/>
          </w:rPr>
          <w:delText>s</w:delText>
        </w:r>
      </w:del>
      <w:r>
        <w:rPr>
          <w:sz w:val="26"/>
          <w:szCs w:val="26"/>
        </w:rPr>
        <w:t xml:space="preserve"> from the principal components directions. The deviation of the vectors $\bw_k$ is insignificant. In the first iteration, $\bc_1$ is close to the principal component $\textit{pc}_1$, but the vectors $\bc_k$ in the next iterations could strongly correlate. The difference in the </w:t>
      </w:r>
      <w:del w:id="86" w:author="Пользователь" w:date="2018-01-07T22:01:00Z">
        <w:r w:rsidDel="006D73C6">
          <w:rPr>
            <w:sz w:val="26"/>
            <w:szCs w:val="26"/>
          </w:rPr>
          <w:delText xml:space="preserve">behaviour of the </w:delText>
        </w:r>
      </w:del>
      <w:r>
        <w:rPr>
          <w:sz w:val="26"/>
          <w:szCs w:val="26"/>
        </w:rPr>
        <w:t xml:space="preserve">vectors $\bw_k$ and $\bc_k$ </w:t>
      </w:r>
      <w:ins w:id="87" w:author="Пользователь" w:date="2018-01-07T22:01:00Z">
        <w:r w:rsidR="006D73C6">
          <w:rPr>
            <w:sz w:val="26"/>
            <w:szCs w:val="26"/>
          </w:rPr>
          <w:t xml:space="preserve">behaviour </w:t>
        </w:r>
      </w:ins>
      <w:r>
        <w:rPr>
          <w:sz w:val="26"/>
          <w:szCs w:val="26"/>
        </w:rPr>
        <w:t>is associated with the deflation process. In particular, we subtract from $\bY$ the one-rank approximation found in the space of the matrix $\bX$.</w:t>
      </w:r>
    </w:p>
    <w:p w:rsidR="00194DB5" w:rsidRDefault="00194DB5">
      <w:pPr>
        <w:pStyle w:val="Body"/>
        <w:rPr>
          <w:sz w:val="26"/>
          <w:szCs w:val="26"/>
        </w:rPr>
      </w:pPr>
    </w:p>
    <w:p w:rsidR="00194DB5" w:rsidRDefault="00EF5387">
      <w:pPr>
        <w:pStyle w:val="Body"/>
        <w:rPr>
          <w:i/>
          <w:iCs/>
          <w:sz w:val="26"/>
          <w:szCs w:val="26"/>
        </w:rPr>
      </w:pPr>
      <w:r>
        <w:rPr>
          <w:i/>
          <w:iCs/>
          <w:sz w:val="26"/>
          <w:szCs w:val="26"/>
        </w:rPr>
        <w:t>\begin{figure}[h]</w:t>
      </w:r>
    </w:p>
    <w:p w:rsidR="00194DB5" w:rsidRDefault="00EF5387">
      <w:pPr>
        <w:pStyle w:val="Body"/>
        <w:rPr>
          <w:i/>
          <w:iCs/>
          <w:sz w:val="26"/>
          <w:szCs w:val="26"/>
        </w:rPr>
      </w:pPr>
      <w:r>
        <w:rPr>
          <w:i/>
          <w:iCs/>
          <w:sz w:val="26"/>
          <w:szCs w:val="26"/>
        </w:rPr>
        <w:tab/>
        <w:t>\centering</w:t>
      </w:r>
    </w:p>
    <w:p w:rsidR="00194DB5" w:rsidRDefault="00EF5387">
      <w:pPr>
        <w:pStyle w:val="Body"/>
        <w:rPr>
          <w:i/>
          <w:iCs/>
          <w:sz w:val="26"/>
          <w:szCs w:val="26"/>
        </w:rPr>
      </w:pPr>
      <w:r>
        <w:rPr>
          <w:i/>
          <w:iCs/>
          <w:sz w:val="26"/>
          <w:szCs w:val="26"/>
        </w:rPr>
        <w:tab/>
        <w:t>\includegraphics[width=\linewidth]{figs/PLSFigure.eps}</w:t>
      </w:r>
    </w:p>
    <w:p w:rsidR="00194DB5" w:rsidRDefault="00EF5387">
      <w:pPr>
        <w:pStyle w:val="Body"/>
        <w:rPr>
          <w:i/>
          <w:iCs/>
          <w:sz w:val="26"/>
          <w:szCs w:val="26"/>
        </w:rPr>
      </w:pPr>
      <w:r>
        <w:rPr>
          <w:i/>
          <w:iCs/>
          <w:sz w:val="26"/>
          <w:szCs w:val="26"/>
        </w:rPr>
        <w:tab/>
        <w:t>\caption{The result of the PLS algorithm for the case $n = r = l = 2$}.</w:t>
      </w:r>
    </w:p>
    <w:p w:rsidR="00194DB5" w:rsidRDefault="00EF5387">
      <w:pPr>
        <w:pStyle w:val="Body"/>
        <w:rPr>
          <w:i/>
          <w:iCs/>
          <w:sz w:val="26"/>
          <w:szCs w:val="26"/>
        </w:rPr>
      </w:pPr>
      <w:r>
        <w:rPr>
          <w:i/>
          <w:iCs/>
          <w:sz w:val="26"/>
          <w:szCs w:val="26"/>
          <w:lang w:val="de-DE"/>
        </w:rPr>
        <w:tab/>
        <w:t>\label{fig::PLSFigure}</w:t>
      </w:r>
    </w:p>
    <w:p w:rsidR="00194DB5" w:rsidRDefault="00EF5387">
      <w:pPr>
        <w:pStyle w:val="Body"/>
        <w:rPr>
          <w:i/>
          <w:iCs/>
          <w:sz w:val="26"/>
          <w:szCs w:val="26"/>
        </w:rPr>
      </w:pPr>
      <w:r>
        <w:rPr>
          <w:i/>
          <w:iCs/>
          <w:sz w:val="26"/>
          <w:szCs w:val="26"/>
        </w:rPr>
        <w:t>\end{figure}</w:t>
      </w:r>
    </w:p>
    <w:p w:rsidR="00194DB5" w:rsidRDefault="00194DB5">
      <w:pPr>
        <w:pStyle w:val="Body"/>
        <w:rPr>
          <w:sz w:val="26"/>
          <w:szCs w:val="26"/>
        </w:rPr>
      </w:pPr>
    </w:p>
    <w:p w:rsidR="00194DB5" w:rsidRDefault="00EF5387">
      <w:pPr>
        <w:pStyle w:val="Body"/>
        <w:rPr>
          <w:sz w:val="26"/>
          <w:szCs w:val="26"/>
        </w:rPr>
      </w:pPr>
      <w:r>
        <w:rPr>
          <w:sz w:val="26"/>
          <w:szCs w:val="26"/>
        </w:rPr>
        <w:t xml:space="preserve">To obtain the model predictions and find the model parameters, let multiply the both hand sides of the equation~\eqref{eq::PLS_X} by the matrix $\bW$. Since the </w:t>
      </w:r>
      <w:del w:id="88" w:author="Пользователь" w:date="2018-01-06T23:56:00Z">
        <w:r w:rsidDel="009C29B2">
          <w:rPr>
            <w:sz w:val="26"/>
            <w:szCs w:val="26"/>
          </w:rPr>
          <w:delText xml:space="preserve">rows of the </w:delText>
        </w:r>
      </w:del>
      <w:r>
        <w:rPr>
          <w:sz w:val="26"/>
          <w:szCs w:val="26"/>
        </w:rPr>
        <w:t>residual matrix  $\bE$</w:t>
      </w:r>
      <w:ins w:id="89" w:author="Пользователь" w:date="2018-01-06T23:56:00Z">
        <w:r w:rsidR="009C29B2" w:rsidRPr="009C29B2">
          <w:rPr>
            <w:sz w:val="26"/>
            <w:szCs w:val="26"/>
          </w:rPr>
          <w:t xml:space="preserve"> </w:t>
        </w:r>
        <w:r w:rsidR="009C29B2">
          <w:rPr>
            <w:sz w:val="26"/>
            <w:szCs w:val="26"/>
          </w:rPr>
          <w:t>rows</w:t>
        </w:r>
      </w:ins>
      <w:r>
        <w:rPr>
          <w:sz w:val="26"/>
          <w:szCs w:val="26"/>
        </w:rPr>
        <w:t xml:space="preserve"> are orthogonal to the columns of the matrix $\bW$, we have</w:t>
      </w:r>
    </w:p>
    <w:p w:rsidR="00194DB5" w:rsidRDefault="00194DB5">
      <w:pPr>
        <w:pStyle w:val="Body"/>
        <w:rPr>
          <w:sz w:val="26"/>
          <w:szCs w:val="26"/>
        </w:rPr>
      </w:pPr>
    </w:p>
    <w:p w:rsidR="00194DB5" w:rsidRDefault="00EF5387">
      <w:pPr>
        <w:pStyle w:val="Body"/>
        <w:rPr>
          <w:i/>
          <w:iCs/>
          <w:sz w:val="26"/>
          <w:szCs w:val="26"/>
        </w:rPr>
      </w:pPr>
      <w:r>
        <w:rPr>
          <w:i/>
          <w:iCs/>
          <w:sz w:val="26"/>
          <w:szCs w:val="26"/>
        </w:rPr>
        <w:t>\[</w:t>
      </w:r>
    </w:p>
    <w:p w:rsidR="00194DB5" w:rsidRDefault="00EF5387">
      <w:pPr>
        <w:pStyle w:val="Body"/>
        <w:rPr>
          <w:i/>
          <w:iCs/>
          <w:sz w:val="26"/>
          <w:szCs w:val="26"/>
        </w:rPr>
      </w:pPr>
      <w:r>
        <w:rPr>
          <w:i/>
          <w:iCs/>
          <w:sz w:val="26"/>
          <w:szCs w:val="26"/>
        </w:rPr>
        <w:tab/>
        <w:t>\bX \bW = \bT \bP^{\T} \bW.</w:t>
      </w:r>
    </w:p>
    <w:p w:rsidR="00194DB5" w:rsidRDefault="00EF5387">
      <w:pPr>
        <w:pStyle w:val="Body"/>
        <w:rPr>
          <w:i/>
          <w:iCs/>
          <w:sz w:val="26"/>
          <w:szCs w:val="26"/>
        </w:rPr>
      </w:pPr>
      <w:r>
        <w:rPr>
          <w:i/>
          <w:iCs/>
          <w:sz w:val="26"/>
          <w:szCs w:val="26"/>
        </w:rPr>
        <w:t>\]</w:t>
      </w:r>
    </w:p>
    <w:p w:rsidR="00194DB5" w:rsidRDefault="00194DB5">
      <w:pPr>
        <w:pStyle w:val="Body"/>
        <w:rPr>
          <w:sz w:val="26"/>
          <w:szCs w:val="26"/>
        </w:rPr>
      </w:pPr>
    </w:p>
    <w:p w:rsidR="00194DB5" w:rsidRDefault="00EF5387">
      <w:pPr>
        <w:pStyle w:val="Body"/>
        <w:rPr>
          <w:sz w:val="26"/>
          <w:szCs w:val="26"/>
        </w:rPr>
      </w:pPr>
      <w:r>
        <w:rPr>
          <w:sz w:val="26"/>
          <w:szCs w:val="26"/>
        </w:rPr>
        <w:t>The linear transformation between objects in the input and latent spaces has the form</w:t>
      </w:r>
    </w:p>
    <w:p w:rsidR="00194DB5" w:rsidRDefault="00194DB5">
      <w:pPr>
        <w:pStyle w:val="Body"/>
        <w:rPr>
          <w:sz w:val="26"/>
          <w:szCs w:val="26"/>
        </w:rPr>
      </w:pPr>
    </w:p>
    <w:p w:rsidR="00194DB5" w:rsidRDefault="00EF5387">
      <w:pPr>
        <w:pStyle w:val="Body"/>
        <w:rPr>
          <w:i/>
          <w:iCs/>
          <w:sz w:val="26"/>
          <w:szCs w:val="26"/>
        </w:rPr>
      </w:pPr>
      <w:r>
        <w:rPr>
          <w:i/>
          <w:iCs/>
          <w:sz w:val="26"/>
          <w:szCs w:val="26"/>
        </w:rPr>
        <w:t>\begin{equation}</w:t>
      </w:r>
    </w:p>
    <w:p w:rsidR="00194DB5" w:rsidRDefault="00EF5387">
      <w:pPr>
        <w:pStyle w:val="Body"/>
        <w:rPr>
          <w:i/>
          <w:iCs/>
          <w:sz w:val="26"/>
          <w:szCs w:val="26"/>
        </w:rPr>
      </w:pPr>
      <w:r>
        <w:rPr>
          <w:i/>
          <w:iCs/>
          <w:sz w:val="26"/>
          <w:szCs w:val="26"/>
        </w:rPr>
        <w:tab/>
        <w:t>\bT = \bX \bW^*,</w:t>
      </w:r>
    </w:p>
    <w:p w:rsidR="00194DB5" w:rsidRDefault="00EF5387">
      <w:pPr>
        <w:pStyle w:val="Body"/>
        <w:rPr>
          <w:i/>
          <w:iCs/>
          <w:sz w:val="26"/>
          <w:szCs w:val="26"/>
        </w:rPr>
      </w:pPr>
      <w:r>
        <w:rPr>
          <w:i/>
          <w:iCs/>
          <w:sz w:val="26"/>
          <w:szCs w:val="26"/>
        </w:rPr>
        <w:tab/>
        <w:t>\label{eq::W*}</w:t>
      </w:r>
    </w:p>
    <w:p w:rsidR="00194DB5" w:rsidRDefault="00EF5387">
      <w:pPr>
        <w:pStyle w:val="Body"/>
        <w:rPr>
          <w:i/>
          <w:iCs/>
          <w:sz w:val="26"/>
          <w:szCs w:val="26"/>
        </w:rPr>
      </w:pPr>
      <w:r>
        <w:rPr>
          <w:i/>
          <w:iCs/>
          <w:sz w:val="26"/>
          <w:szCs w:val="26"/>
        </w:rPr>
        <w:t>\end{equation}</w:t>
      </w:r>
    </w:p>
    <w:p w:rsidR="00194DB5" w:rsidRDefault="00194DB5">
      <w:pPr>
        <w:pStyle w:val="Body"/>
        <w:rPr>
          <w:sz w:val="26"/>
          <w:szCs w:val="26"/>
        </w:rPr>
      </w:pPr>
    </w:p>
    <w:p w:rsidR="00194DB5" w:rsidRDefault="00EF5387">
      <w:pPr>
        <w:pStyle w:val="Body"/>
        <w:rPr>
          <w:sz w:val="26"/>
          <w:szCs w:val="26"/>
        </w:rPr>
      </w:pPr>
      <w:r>
        <w:rPr>
          <w:sz w:val="26"/>
          <w:szCs w:val="26"/>
        </w:rPr>
        <w:t>where $\bW^* = \bW (\bP^{\T} \bW)^{-1}$.</w:t>
      </w:r>
    </w:p>
    <w:p w:rsidR="00194DB5" w:rsidRDefault="00194DB5">
      <w:pPr>
        <w:pStyle w:val="Body"/>
        <w:rPr>
          <w:sz w:val="26"/>
          <w:szCs w:val="26"/>
        </w:rPr>
      </w:pPr>
    </w:p>
    <w:p w:rsidR="00194DB5" w:rsidRDefault="00EF5387">
      <w:pPr>
        <w:pStyle w:val="Body"/>
        <w:rPr>
          <w:sz w:val="26"/>
          <w:szCs w:val="26"/>
        </w:rPr>
      </w:pPr>
      <w:r>
        <w:rPr>
          <w:sz w:val="26"/>
          <w:szCs w:val="26"/>
        </w:rPr>
        <w:t>The matrix of the model parameters~\ref{eq::model} could be found from equations~\eqref{eq::PLS_Y},~\eqref{eq::W*}</w:t>
      </w:r>
    </w:p>
    <w:p w:rsidR="00194DB5" w:rsidRDefault="00194DB5">
      <w:pPr>
        <w:pStyle w:val="Body"/>
        <w:rPr>
          <w:sz w:val="26"/>
          <w:szCs w:val="26"/>
        </w:rPr>
      </w:pPr>
    </w:p>
    <w:p w:rsidR="00194DB5" w:rsidRDefault="00D657AD">
      <w:pPr>
        <w:pStyle w:val="Body"/>
        <w:rPr>
          <w:i/>
          <w:iCs/>
          <w:sz w:val="26"/>
          <w:szCs w:val="26"/>
        </w:rPr>
      </w:pPr>
      <w:r w:rsidRPr="00984B2D">
        <w:rPr>
          <w:rFonts w:ascii="Times New Roman" w:hAnsi="Times New Roman" w:cs="Times New Roman"/>
          <w:i/>
          <w:iCs/>
          <w:color w:val="auto"/>
          <w:sz w:val="26"/>
          <w:szCs w:val="26"/>
          <w:lang w:eastAsia="en-US"/>
          <w:rPrChange w:id="90" w:author="Пользователь" w:date="2018-01-07T21:43:00Z">
            <w:rPr>
              <w:rFonts w:ascii="Times New Roman" w:hAnsi="Times New Roman" w:cs="Times New Roman"/>
              <w:i/>
              <w:iCs/>
              <w:color w:val="auto"/>
              <w:sz w:val="26"/>
              <w:szCs w:val="26"/>
              <w:lang w:val="fr-FR" w:eastAsia="en-US"/>
            </w:rPr>
          </w:rPrChange>
        </w:rPr>
        <w:t>\begin{equation*}</w:t>
      </w:r>
    </w:p>
    <w:p w:rsidR="00194DB5" w:rsidRDefault="00EF5387">
      <w:pPr>
        <w:pStyle w:val="Body"/>
        <w:rPr>
          <w:i/>
          <w:iCs/>
          <w:sz w:val="26"/>
          <w:szCs w:val="26"/>
        </w:rPr>
      </w:pPr>
      <w:r>
        <w:rPr>
          <w:i/>
          <w:iCs/>
          <w:sz w:val="26"/>
          <w:szCs w:val="26"/>
        </w:rPr>
        <w:lastRenderedPageBreak/>
        <w:t xml:space="preserve">    \bY = \bT \bQ^{\T} + \bE = \bX \bW^* \bQ^{\T} + \bE = \bX \bTheta + \bE.</w:t>
      </w:r>
    </w:p>
    <w:p w:rsidR="00194DB5" w:rsidRDefault="00D657AD">
      <w:pPr>
        <w:pStyle w:val="Body"/>
        <w:rPr>
          <w:i/>
          <w:iCs/>
          <w:sz w:val="26"/>
          <w:szCs w:val="26"/>
        </w:rPr>
      </w:pPr>
      <w:r w:rsidRPr="00984B2D">
        <w:rPr>
          <w:rFonts w:ascii="Times New Roman" w:hAnsi="Times New Roman" w:cs="Times New Roman"/>
          <w:i/>
          <w:iCs/>
          <w:color w:val="auto"/>
          <w:sz w:val="26"/>
          <w:szCs w:val="26"/>
          <w:lang w:eastAsia="en-US"/>
          <w:rPrChange w:id="91" w:author="Пользователь" w:date="2018-01-07T21:43:00Z">
            <w:rPr>
              <w:rFonts w:ascii="Times New Roman" w:hAnsi="Times New Roman" w:cs="Times New Roman"/>
              <w:i/>
              <w:iCs/>
              <w:color w:val="auto"/>
              <w:sz w:val="26"/>
              <w:szCs w:val="26"/>
              <w:lang w:val="fr-FR" w:eastAsia="en-US"/>
            </w:rPr>
          </w:rPrChange>
        </w:rPr>
        <w:t>\end{equation*}</w:t>
      </w:r>
    </w:p>
    <w:p w:rsidR="00194DB5" w:rsidRDefault="00194DB5">
      <w:pPr>
        <w:pStyle w:val="Body"/>
        <w:rPr>
          <w:sz w:val="26"/>
          <w:szCs w:val="26"/>
        </w:rPr>
      </w:pPr>
    </w:p>
    <w:p w:rsidR="00194DB5" w:rsidRDefault="00EF5387">
      <w:pPr>
        <w:pStyle w:val="Body"/>
        <w:rPr>
          <w:sz w:val="26"/>
          <w:szCs w:val="26"/>
        </w:rPr>
      </w:pPr>
      <w:r>
        <w:rPr>
          <w:sz w:val="26"/>
          <w:szCs w:val="26"/>
        </w:rPr>
        <w:t>Thus, the model parameters~\eqref{eq::model} are equal to</w:t>
      </w:r>
    </w:p>
    <w:p w:rsidR="00194DB5" w:rsidRDefault="00194DB5">
      <w:pPr>
        <w:pStyle w:val="Body"/>
        <w:rPr>
          <w:i/>
          <w:iCs/>
          <w:sz w:val="26"/>
          <w:szCs w:val="26"/>
        </w:rPr>
      </w:pPr>
    </w:p>
    <w:p w:rsidR="00194DB5" w:rsidRDefault="00EF5387">
      <w:pPr>
        <w:pStyle w:val="Body"/>
        <w:rPr>
          <w:i/>
          <w:iCs/>
          <w:sz w:val="26"/>
          <w:szCs w:val="26"/>
        </w:rPr>
      </w:pPr>
      <w:r>
        <w:rPr>
          <w:i/>
          <w:iCs/>
          <w:sz w:val="26"/>
          <w:szCs w:val="26"/>
        </w:rPr>
        <w:t>\begin{equation}</w:t>
      </w:r>
    </w:p>
    <w:p w:rsidR="00194DB5" w:rsidRDefault="00EF5387">
      <w:pPr>
        <w:pStyle w:val="Body"/>
        <w:rPr>
          <w:i/>
          <w:iCs/>
          <w:sz w:val="26"/>
          <w:szCs w:val="26"/>
        </w:rPr>
      </w:pPr>
      <w:r>
        <w:rPr>
          <w:i/>
          <w:iCs/>
          <w:sz w:val="26"/>
          <w:szCs w:val="26"/>
        </w:rPr>
        <w:t xml:space="preserve">    \bTheta = \bW (\bP^{\T} \bW)^{-1} \bQ^{\T}.</w:t>
      </w:r>
    </w:p>
    <w:p w:rsidR="00194DB5" w:rsidRDefault="00EF5387">
      <w:pPr>
        <w:pStyle w:val="Body"/>
        <w:rPr>
          <w:i/>
          <w:iCs/>
          <w:sz w:val="26"/>
          <w:szCs w:val="26"/>
        </w:rPr>
      </w:pPr>
      <w:r>
        <w:rPr>
          <w:i/>
          <w:iCs/>
          <w:sz w:val="26"/>
          <w:szCs w:val="26"/>
        </w:rPr>
        <w:t xml:space="preserve">    \label{eq::model_parameters}</w:t>
      </w:r>
    </w:p>
    <w:p w:rsidR="00194DB5" w:rsidRDefault="00EF5387">
      <w:pPr>
        <w:pStyle w:val="Body"/>
        <w:rPr>
          <w:i/>
          <w:iCs/>
          <w:sz w:val="26"/>
          <w:szCs w:val="26"/>
        </w:rPr>
      </w:pPr>
      <w:r>
        <w:rPr>
          <w:i/>
          <w:iCs/>
          <w:sz w:val="26"/>
          <w:szCs w:val="26"/>
        </w:rPr>
        <w:t>\end{equation}</w:t>
      </w:r>
    </w:p>
    <w:p w:rsidR="00194DB5" w:rsidRDefault="00194DB5">
      <w:pPr>
        <w:pStyle w:val="Body"/>
        <w:rPr>
          <w:sz w:val="26"/>
          <w:szCs w:val="26"/>
        </w:rPr>
      </w:pPr>
    </w:p>
    <w:p w:rsidR="00194DB5" w:rsidRDefault="00EF5387">
      <w:pPr>
        <w:pStyle w:val="Body"/>
        <w:rPr>
          <w:sz w:val="26"/>
          <w:szCs w:val="26"/>
        </w:rPr>
      </w:pPr>
      <w:r>
        <w:rPr>
          <w:sz w:val="26"/>
          <w:szCs w:val="26"/>
        </w:rPr>
        <w:t>To find the model predictions during the testing</w:t>
      </w:r>
      <w:del w:id="92" w:author="Пользователь" w:date="2018-01-06T23:57:00Z">
        <w:r w:rsidDel="009C29B2">
          <w:rPr>
            <w:sz w:val="26"/>
            <w:szCs w:val="26"/>
          </w:rPr>
          <w:delText>,</w:delText>
        </w:r>
      </w:del>
      <w:r>
        <w:rPr>
          <w:sz w:val="26"/>
          <w:szCs w:val="26"/>
        </w:rPr>
        <w:t xml:space="preserve"> we have to</w:t>
      </w:r>
    </w:p>
    <w:p w:rsidR="00194DB5" w:rsidRDefault="00EF5387">
      <w:pPr>
        <w:pStyle w:val="Body"/>
        <w:numPr>
          <w:ilvl w:val="0"/>
          <w:numId w:val="2"/>
        </w:numPr>
        <w:rPr>
          <w:sz w:val="26"/>
          <w:szCs w:val="26"/>
        </w:rPr>
      </w:pPr>
      <w:r>
        <w:rPr>
          <w:sz w:val="26"/>
          <w:szCs w:val="26"/>
        </w:rPr>
        <w:t>normalize the test data;</w:t>
      </w:r>
    </w:p>
    <w:p w:rsidR="00194DB5" w:rsidRDefault="00EF5387">
      <w:pPr>
        <w:pStyle w:val="Body"/>
        <w:numPr>
          <w:ilvl w:val="0"/>
          <w:numId w:val="2"/>
        </w:numPr>
        <w:rPr>
          <w:sz w:val="26"/>
          <w:szCs w:val="26"/>
        </w:rPr>
      </w:pPr>
      <w:r>
        <w:rPr>
          <w:sz w:val="26"/>
          <w:szCs w:val="26"/>
        </w:rPr>
        <w:t>compute the prediction of the model using the linear transformation with the matrix $\bTheta$ from~\eqref{eq::model_parameters};</w:t>
      </w:r>
    </w:p>
    <w:p w:rsidR="00194DB5" w:rsidRDefault="00EF5387">
      <w:pPr>
        <w:pStyle w:val="Body"/>
        <w:numPr>
          <w:ilvl w:val="0"/>
          <w:numId w:val="2"/>
        </w:numPr>
        <w:rPr>
          <w:sz w:val="26"/>
          <w:szCs w:val="26"/>
        </w:rPr>
      </w:pPr>
      <w:r>
        <w:rPr>
          <w:sz w:val="26"/>
          <w:szCs w:val="26"/>
        </w:rPr>
        <w:t>perform the inverse normalization.</w:t>
      </w:r>
    </w:p>
    <w:p w:rsidR="00194DB5" w:rsidRDefault="00194DB5">
      <w:pPr>
        <w:pStyle w:val="Body"/>
        <w:rPr>
          <w:sz w:val="26"/>
          <w:szCs w:val="26"/>
        </w:rPr>
      </w:pPr>
    </w:p>
    <w:p w:rsidR="00194DB5" w:rsidRDefault="00EF5387">
      <w:pPr>
        <w:pStyle w:val="Body"/>
        <w:rPr>
          <w:b/>
          <w:bCs/>
          <w:sz w:val="26"/>
          <w:szCs w:val="26"/>
        </w:rPr>
      </w:pPr>
      <w:r>
        <w:rPr>
          <w:b/>
          <w:bCs/>
          <w:sz w:val="26"/>
          <w:szCs w:val="26"/>
          <w:lang w:val="pt-PT"/>
        </w:rPr>
        <w:t>Computational experiment</w:t>
      </w:r>
    </w:p>
    <w:p w:rsidR="00194DB5" w:rsidRDefault="00EF5387">
      <w:pPr>
        <w:pStyle w:val="Body"/>
        <w:rPr>
          <w:sz w:val="26"/>
          <w:szCs w:val="26"/>
        </w:rPr>
      </w:pPr>
      <w:r>
        <w:rPr>
          <w:sz w:val="26"/>
          <w:szCs w:val="26"/>
        </w:rPr>
        <w:t>Time series of energy consumption contain hourly records (total of 52</w:t>
      </w:r>
      <w:ins w:id="93" w:author="Пользователь" w:date="2018-01-06T23:57:00Z">
        <w:r w:rsidR="00FD5966">
          <w:rPr>
            <w:sz w:val="26"/>
            <w:szCs w:val="26"/>
          </w:rPr>
          <w:t xml:space="preserve"> </w:t>
        </w:r>
      </w:ins>
      <w:r>
        <w:rPr>
          <w:sz w:val="26"/>
          <w:szCs w:val="26"/>
        </w:rPr>
        <w:t xml:space="preserve">512 observations). </w:t>
      </w:r>
      <w:del w:id="94" w:author="Пользователь" w:date="2018-01-06T23:58:00Z">
        <w:r w:rsidDel="00FD5966">
          <w:rPr>
            <w:sz w:val="26"/>
            <w:szCs w:val="26"/>
          </w:rPr>
          <w:delText>A row of t</w:delText>
        </w:r>
      </w:del>
      <w:ins w:id="95" w:author="Пользователь" w:date="2018-01-06T23:58:00Z">
        <w:r w:rsidR="00FD5966">
          <w:rPr>
            <w:sz w:val="26"/>
            <w:szCs w:val="26"/>
          </w:rPr>
          <w:t>T</w:t>
        </w:r>
      </w:ins>
      <w:r>
        <w:rPr>
          <w:sz w:val="26"/>
          <w:szCs w:val="26"/>
        </w:rPr>
        <w:t>he matrix $\bX$</w:t>
      </w:r>
      <w:ins w:id="96" w:author="Пользователь" w:date="2018-01-06T23:58:00Z">
        <w:r w:rsidR="00FD5966" w:rsidRPr="00FD5966">
          <w:rPr>
            <w:sz w:val="26"/>
            <w:szCs w:val="26"/>
          </w:rPr>
          <w:t xml:space="preserve"> </w:t>
        </w:r>
        <w:r w:rsidR="00FD5966">
          <w:rPr>
            <w:sz w:val="26"/>
            <w:szCs w:val="26"/>
          </w:rPr>
          <w:t>row</w:t>
        </w:r>
      </w:ins>
      <w:r>
        <w:rPr>
          <w:sz w:val="26"/>
          <w:szCs w:val="26"/>
        </w:rPr>
        <w:t xml:space="preserve"> is the local history of the signal for one week $n = 24 \times 7$. </w:t>
      </w:r>
      <w:del w:id="97" w:author="Пользователь" w:date="2018-01-06T23:58:00Z">
        <w:r w:rsidDel="00FD5966">
          <w:rPr>
            <w:sz w:val="26"/>
            <w:szCs w:val="26"/>
          </w:rPr>
          <w:delText>A row of t</w:delText>
        </w:r>
      </w:del>
      <w:ins w:id="98" w:author="Пользователь" w:date="2018-01-06T23:58:00Z">
        <w:r w:rsidR="00FD5966">
          <w:rPr>
            <w:sz w:val="26"/>
            <w:szCs w:val="26"/>
          </w:rPr>
          <w:t>T</w:t>
        </w:r>
      </w:ins>
      <w:r>
        <w:rPr>
          <w:sz w:val="26"/>
          <w:szCs w:val="26"/>
        </w:rPr>
        <w:t>he matrix $\bY$</w:t>
      </w:r>
      <w:ins w:id="99" w:author="Пользователь" w:date="2018-01-06T23:58:00Z">
        <w:r w:rsidR="00FD5966" w:rsidRPr="00FD5966">
          <w:rPr>
            <w:sz w:val="26"/>
            <w:szCs w:val="26"/>
          </w:rPr>
          <w:t xml:space="preserve"> </w:t>
        </w:r>
        <w:r w:rsidR="00FD5966">
          <w:rPr>
            <w:sz w:val="26"/>
            <w:szCs w:val="26"/>
          </w:rPr>
          <w:t>row</w:t>
        </w:r>
      </w:ins>
      <w:r>
        <w:rPr>
          <w:sz w:val="26"/>
          <w:szCs w:val="26"/>
        </w:rPr>
        <w:t xml:space="preserve"> is the local forecast of energy consumption for the next 24 hours $r = 24$. In this case, the matrices $\bX$ and $\bY$ are autoregressive matrices.</w:t>
      </w:r>
    </w:p>
    <w:p w:rsidR="00194DB5" w:rsidRDefault="00194DB5">
      <w:pPr>
        <w:pStyle w:val="Body"/>
        <w:rPr>
          <w:sz w:val="26"/>
          <w:szCs w:val="26"/>
        </w:rPr>
      </w:pPr>
    </w:p>
    <w:p w:rsidR="00194DB5" w:rsidRDefault="00EF5387">
      <w:pPr>
        <w:pStyle w:val="Body"/>
        <w:rPr>
          <w:sz w:val="26"/>
          <w:szCs w:val="26"/>
        </w:rPr>
      </w:pPr>
      <w:r>
        <w:rPr>
          <w:sz w:val="26"/>
          <w:szCs w:val="26"/>
        </w:rPr>
        <w:t xml:space="preserve">In the </w:t>
      </w:r>
      <w:del w:id="100" w:author="Пользователь" w:date="2018-01-06T23:59:00Z">
        <w:r w:rsidDel="00046B78">
          <w:rPr>
            <w:sz w:val="26"/>
            <w:szCs w:val="26"/>
          </w:rPr>
          <w:delText xml:space="preserve">case of the </w:delText>
        </w:r>
      </w:del>
      <w:r>
        <w:rPr>
          <w:sz w:val="26"/>
          <w:szCs w:val="26"/>
        </w:rPr>
        <w:t>ECoG data</w:t>
      </w:r>
      <w:ins w:id="101" w:author="Пользователь" w:date="2018-01-06T23:59:00Z">
        <w:r w:rsidR="00046B78" w:rsidRPr="00046B78">
          <w:rPr>
            <w:sz w:val="26"/>
            <w:szCs w:val="26"/>
          </w:rPr>
          <w:t xml:space="preserve"> </w:t>
        </w:r>
        <w:r w:rsidR="00046B78">
          <w:rPr>
            <w:sz w:val="26"/>
            <w:szCs w:val="26"/>
          </w:rPr>
          <w:t>case</w:t>
        </w:r>
      </w:ins>
      <w:r>
        <w:rPr>
          <w:sz w:val="26"/>
          <w:szCs w:val="26"/>
        </w:rPr>
        <w:t xml:space="preserve">, the matrix $\bX$ consists of the spatial-temporal representation of voltage time series, and the matrix $\bY$ contains information about the </w:t>
      </w:r>
      <w:del w:id="102" w:author="Пользователь" w:date="2018-01-06T23:59:00Z">
        <w:r w:rsidDel="00046B78">
          <w:rPr>
            <w:sz w:val="26"/>
            <w:szCs w:val="26"/>
          </w:rPr>
          <w:delText>position of</w:delText>
        </w:r>
      </w:del>
      <w:del w:id="103" w:author="Пользователь" w:date="2018-01-07T00:00:00Z">
        <w:r w:rsidDel="00046B78">
          <w:rPr>
            <w:sz w:val="26"/>
            <w:szCs w:val="26"/>
          </w:rPr>
          <w:delText xml:space="preserve"> the </w:delText>
        </w:r>
      </w:del>
      <w:r>
        <w:rPr>
          <w:sz w:val="26"/>
          <w:szCs w:val="26"/>
        </w:rPr>
        <w:t>hand</w:t>
      </w:r>
      <w:ins w:id="104" w:author="Пользователь" w:date="2018-01-06T23:59:00Z">
        <w:r w:rsidR="00046B78" w:rsidRPr="00046B78">
          <w:rPr>
            <w:sz w:val="26"/>
            <w:szCs w:val="26"/>
          </w:rPr>
          <w:t xml:space="preserve"> </w:t>
        </w:r>
        <w:r w:rsidR="00046B78">
          <w:rPr>
            <w:sz w:val="26"/>
            <w:szCs w:val="26"/>
          </w:rPr>
          <w:t>position</w:t>
        </w:r>
      </w:ins>
      <w:r>
        <w:rPr>
          <w:sz w:val="26"/>
          <w:szCs w:val="26"/>
        </w:rPr>
        <w:t>.</w:t>
      </w:r>
      <w:ins w:id="105" w:author="Пользователь" w:date="2018-01-06T23:59:00Z">
        <w:r w:rsidR="00046B78">
          <w:rPr>
            <w:sz w:val="26"/>
            <w:szCs w:val="26"/>
          </w:rPr>
          <w:t xml:space="preserve"> </w:t>
        </w:r>
      </w:ins>
      <w:r>
        <w:rPr>
          <w:sz w:val="26"/>
          <w:szCs w:val="26"/>
        </w:rPr>
        <w:t xml:space="preserve">The generation process of the matrix $\bX$ from the voltage values </w:t>
      </w:r>
      <w:ins w:id="106" w:author="Пользователь" w:date="2018-01-07T00:00:00Z">
        <w:r w:rsidR="008553DD">
          <w:rPr>
            <w:sz w:val="26"/>
            <w:szCs w:val="26"/>
          </w:rPr>
          <w:t xml:space="preserve">is </w:t>
        </w:r>
      </w:ins>
      <w:r>
        <w:rPr>
          <w:sz w:val="26"/>
          <w:szCs w:val="26"/>
        </w:rPr>
        <w:t xml:space="preserve">described in~\cite{gasanov2017pls}. Feature description in each time moment has dimension equal to $864$. The hand position is described by the coordinates along three axes. An example of voltage data samples with the different channels and corresponding spatial coordinates of the hand are shown in Fig.~\ref{fig::ecog_data}.To predict </w:t>
      </w:r>
      <w:del w:id="107" w:author="Пользователь" w:date="2018-01-07T00:01:00Z">
        <w:r w:rsidDel="004178B3">
          <w:rPr>
            <w:sz w:val="26"/>
            <w:szCs w:val="26"/>
          </w:rPr>
          <w:delText xml:space="preserve">the position of </w:delText>
        </w:r>
      </w:del>
      <w:r>
        <w:rPr>
          <w:sz w:val="26"/>
          <w:szCs w:val="26"/>
        </w:rPr>
        <w:t>the hand</w:t>
      </w:r>
      <w:ins w:id="108" w:author="Пользователь" w:date="2018-01-07T00:01:00Z">
        <w:r w:rsidR="004178B3" w:rsidRPr="004178B3">
          <w:rPr>
            <w:sz w:val="26"/>
            <w:szCs w:val="26"/>
          </w:rPr>
          <w:t xml:space="preserve"> </w:t>
        </w:r>
        <w:r w:rsidR="004178B3">
          <w:rPr>
            <w:sz w:val="26"/>
            <w:szCs w:val="26"/>
          </w:rPr>
          <w:t>position</w:t>
        </w:r>
      </w:ins>
      <w:r>
        <w:rPr>
          <w:sz w:val="26"/>
          <w:szCs w:val="26"/>
        </w:rPr>
        <w:t xml:space="preserve"> in the next moments we used an autoregressive approach.One object consists of a feature description in a few moments. The answer is the hand position in the next moments of time.The task is to predict the hand position in the next few moments of time.</w:t>
      </w:r>
    </w:p>
    <w:p w:rsidR="00194DB5" w:rsidRDefault="00194DB5">
      <w:pPr>
        <w:pStyle w:val="Body"/>
        <w:rPr>
          <w:sz w:val="26"/>
          <w:szCs w:val="26"/>
        </w:rPr>
      </w:pPr>
    </w:p>
    <w:p w:rsidR="00194DB5" w:rsidRDefault="00EF5387">
      <w:pPr>
        <w:pStyle w:val="Body"/>
        <w:rPr>
          <w:i/>
          <w:iCs/>
          <w:sz w:val="26"/>
          <w:szCs w:val="26"/>
        </w:rPr>
      </w:pPr>
      <w:r>
        <w:rPr>
          <w:i/>
          <w:iCs/>
          <w:sz w:val="26"/>
          <w:szCs w:val="26"/>
        </w:rPr>
        <w:t>\begin{figure}</w:t>
      </w:r>
    </w:p>
    <w:p w:rsidR="00194DB5" w:rsidRDefault="00EF5387">
      <w:pPr>
        <w:pStyle w:val="Body"/>
        <w:rPr>
          <w:i/>
          <w:iCs/>
          <w:sz w:val="26"/>
          <w:szCs w:val="26"/>
        </w:rPr>
      </w:pPr>
      <w:r>
        <w:rPr>
          <w:i/>
          <w:iCs/>
          <w:sz w:val="26"/>
          <w:szCs w:val="26"/>
        </w:rPr>
        <w:tab/>
        <w:t>\includegraphics[width=\linewidth]{figs/ecog_data.eps}</w:t>
      </w:r>
    </w:p>
    <w:p w:rsidR="00194DB5" w:rsidRDefault="00EF5387">
      <w:pPr>
        <w:pStyle w:val="Body"/>
        <w:rPr>
          <w:i/>
          <w:iCs/>
          <w:sz w:val="26"/>
          <w:szCs w:val="26"/>
        </w:rPr>
      </w:pPr>
      <w:r>
        <w:rPr>
          <w:i/>
          <w:iCs/>
          <w:sz w:val="26"/>
          <w:szCs w:val="26"/>
        </w:rPr>
        <w:tab/>
        <w:t>\caption{The ECoG data example. On the left the voltage data taken from multiple channels is shown, on the right there are coordinates of the hand along three axes.}</w:t>
      </w:r>
    </w:p>
    <w:p w:rsidR="00194DB5" w:rsidRDefault="00EF5387">
      <w:pPr>
        <w:pStyle w:val="Body"/>
        <w:rPr>
          <w:i/>
          <w:iCs/>
          <w:sz w:val="26"/>
          <w:szCs w:val="26"/>
        </w:rPr>
      </w:pPr>
      <w:r>
        <w:rPr>
          <w:i/>
          <w:iCs/>
          <w:sz w:val="26"/>
          <w:szCs w:val="26"/>
          <w:lang w:val="es-ES_tradnl"/>
        </w:rPr>
        <w:tab/>
        <w:t>\label{fig::ecog_data}</w:t>
      </w:r>
    </w:p>
    <w:p w:rsidR="00194DB5" w:rsidRDefault="00EF5387">
      <w:pPr>
        <w:pStyle w:val="Body"/>
        <w:rPr>
          <w:i/>
          <w:iCs/>
          <w:sz w:val="26"/>
          <w:szCs w:val="26"/>
        </w:rPr>
      </w:pPr>
      <w:r>
        <w:rPr>
          <w:i/>
          <w:iCs/>
          <w:sz w:val="26"/>
          <w:szCs w:val="26"/>
        </w:rPr>
        <w:t>\end{figure}</w:t>
      </w:r>
    </w:p>
    <w:p w:rsidR="00194DB5" w:rsidRDefault="00194DB5">
      <w:pPr>
        <w:pStyle w:val="Body"/>
        <w:rPr>
          <w:sz w:val="26"/>
          <w:szCs w:val="26"/>
        </w:rPr>
      </w:pPr>
    </w:p>
    <w:p w:rsidR="00194DB5" w:rsidRDefault="00EF5387">
      <w:pPr>
        <w:pStyle w:val="Body"/>
        <w:rPr>
          <w:sz w:val="26"/>
          <w:szCs w:val="26"/>
        </w:rPr>
      </w:pPr>
      <w:r>
        <w:rPr>
          <w:sz w:val="26"/>
          <w:szCs w:val="26"/>
        </w:rPr>
        <w:t xml:space="preserve">We introduce the mean-squared error for matrices $\mathbf{A} = [a_{ij}]$ and $\mathbf{B} = [b_{ij}]$ </w:t>
      </w:r>
    </w:p>
    <w:p w:rsidR="00194DB5" w:rsidRDefault="00194DB5">
      <w:pPr>
        <w:pStyle w:val="Body"/>
        <w:rPr>
          <w:sz w:val="26"/>
          <w:szCs w:val="26"/>
        </w:rPr>
      </w:pPr>
    </w:p>
    <w:p w:rsidR="00194DB5" w:rsidRDefault="00EF5387">
      <w:pPr>
        <w:pStyle w:val="Body"/>
        <w:rPr>
          <w:i/>
          <w:iCs/>
          <w:sz w:val="26"/>
          <w:szCs w:val="26"/>
        </w:rPr>
      </w:pPr>
      <w:r>
        <w:rPr>
          <w:i/>
          <w:iCs/>
          <w:sz w:val="26"/>
          <w:szCs w:val="26"/>
        </w:rPr>
        <w:t>\[</w:t>
      </w:r>
    </w:p>
    <w:p w:rsidR="00194DB5" w:rsidRDefault="00EF5387">
      <w:pPr>
        <w:pStyle w:val="Body"/>
        <w:rPr>
          <w:i/>
          <w:iCs/>
          <w:sz w:val="26"/>
          <w:szCs w:val="26"/>
        </w:rPr>
      </w:pPr>
      <w:r>
        <w:rPr>
          <w:i/>
          <w:iCs/>
          <w:sz w:val="26"/>
          <w:szCs w:val="26"/>
        </w:rPr>
        <w:t>\text{MSE} (\mathbf{A}, \mathbf{B}) = \sum_{i,j} (a_{ij} - b_{ij})^2.</w:t>
      </w:r>
    </w:p>
    <w:p w:rsidR="00194DB5" w:rsidRDefault="00EF5387">
      <w:pPr>
        <w:pStyle w:val="Body"/>
        <w:rPr>
          <w:i/>
          <w:iCs/>
          <w:sz w:val="26"/>
          <w:szCs w:val="26"/>
        </w:rPr>
      </w:pPr>
      <w:r>
        <w:rPr>
          <w:i/>
          <w:iCs/>
          <w:sz w:val="26"/>
          <w:szCs w:val="26"/>
        </w:rPr>
        <w:t>\]</w:t>
      </w:r>
    </w:p>
    <w:p w:rsidR="00194DB5" w:rsidRDefault="00194DB5">
      <w:pPr>
        <w:pStyle w:val="Body"/>
        <w:rPr>
          <w:sz w:val="26"/>
          <w:szCs w:val="26"/>
        </w:rPr>
      </w:pPr>
    </w:p>
    <w:p w:rsidR="00194DB5" w:rsidRDefault="00EF5387">
      <w:pPr>
        <w:pStyle w:val="Body"/>
        <w:rPr>
          <w:sz w:val="26"/>
          <w:szCs w:val="26"/>
        </w:rPr>
      </w:pPr>
      <w:r>
        <w:rPr>
          <w:sz w:val="26"/>
          <w:szCs w:val="26"/>
        </w:rPr>
        <w:t xml:space="preserve">To estimate the prediction quality, we compute the normalized MSE </w:t>
      </w:r>
    </w:p>
    <w:p w:rsidR="00194DB5" w:rsidRDefault="00194DB5">
      <w:pPr>
        <w:pStyle w:val="Body"/>
        <w:rPr>
          <w:sz w:val="26"/>
          <w:szCs w:val="26"/>
        </w:rPr>
      </w:pPr>
    </w:p>
    <w:p w:rsidR="00194DB5" w:rsidRDefault="00EF5387">
      <w:pPr>
        <w:pStyle w:val="Body"/>
        <w:rPr>
          <w:i/>
          <w:iCs/>
          <w:sz w:val="26"/>
          <w:szCs w:val="26"/>
        </w:rPr>
      </w:pPr>
      <w:r>
        <w:rPr>
          <w:i/>
          <w:iCs/>
          <w:sz w:val="26"/>
          <w:szCs w:val="26"/>
        </w:rPr>
        <w:t>\begin{equation}</w:t>
      </w:r>
    </w:p>
    <w:p w:rsidR="00194DB5" w:rsidRDefault="00EF5387">
      <w:pPr>
        <w:pStyle w:val="Body"/>
        <w:rPr>
          <w:i/>
          <w:iCs/>
          <w:sz w:val="26"/>
          <w:szCs w:val="26"/>
        </w:rPr>
      </w:pPr>
      <w:r>
        <w:rPr>
          <w:i/>
          <w:iCs/>
          <w:sz w:val="26"/>
          <w:szCs w:val="26"/>
        </w:rPr>
        <w:t>\text{NMSE}(\bY,  \mathbf{\hat{Y}}) = \frac{\text{MSE} (\bY, \mathbf{\hat{Y}})}{\text{MSE} (\bY, \mathbf{\bar{Y}})},</w:t>
      </w:r>
    </w:p>
    <w:p w:rsidR="00194DB5" w:rsidRDefault="00EF5387">
      <w:pPr>
        <w:pStyle w:val="Body"/>
        <w:rPr>
          <w:i/>
          <w:iCs/>
          <w:sz w:val="26"/>
          <w:szCs w:val="26"/>
        </w:rPr>
      </w:pPr>
      <w:r>
        <w:rPr>
          <w:i/>
          <w:iCs/>
          <w:sz w:val="26"/>
          <w:szCs w:val="26"/>
        </w:rPr>
        <w:t>\label{eq::nmse}</w:t>
      </w:r>
    </w:p>
    <w:p w:rsidR="00194DB5" w:rsidRDefault="00EF5387">
      <w:pPr>
        <w:pStyle w:val="Body"/>
        <w:rPr>
          <w:i/>
          <w:iCs/>
          <w:sz w:val="26"/>
          <w:szCs w:val="26"/>
        </w:rPr>
      </w:pPr>
      <w:r>
        <w:rPr>
          <w:i/>
          <w:iCs/>
          <w:sz w:val="26"/>
          <w:szCs w:val="26"/>
        </w:rPr>
        <w:t>\end{equation}</w:t>
      </w:r>
    </w:p>
    <w:p w:rsidR="00194DB5" w:rsidRDefault="00194DB5">
      <w:pPr>
        <w:pStyle w:val="Body"/>
        <w:rPr>
          <w:sz w:val="26"/>
          <w:szCs w:val="26"/>
        </w:rPr>
      </w:pPr>
    </w:p>
    <w:p w:rsidR="00194DB5" w:rsidRDefault="00EF5387">
      <w:pPr>
        <w:pStyle w:val="Body"/>
        <w:rPr>
          <w:sz w:val="26"/>
          <w:szCs w:val="26"/>
        </w:rPr>
      </w:pPr>
      <w:r>
        <w:rPr>
          <w:sz w:val="26"/>
          <w:szCs w:val="26"/>
        </w:rPr>
        <w:t>where $\mathbf{\hat{Y}}$ is the model outcome, $\mathbf{\bar{Y}}$ is the average constant forecast over the columns of the matrix.</w:t>
      </w:r>
    </w:p>
    <w:p w:rsidR="00194DB5" w:rsidRDefault="00194DB5">
      <w:pPr>
        <w:pStyle w:val="Body"/>
        <w:rPr>
          <w:sz w:val="26"/>
          <w:szCs w:val="26"/>
        </w:rPr>
      </w:pPr>
    </w:p>
    <w:p w:rsidR="00194DB5" w:rsidRDefault="00EF5387">
      <w:pPr>
        <w:pStyle w:val="Body"/>
        <w:rPr>
          <w:b/>
          <w:bCs/>
          <w:i/>
          <w:iCs/>
          <w:sz w:val="26"/>
          <w:szCs w:val="26"/>
        </w:rPr>
      </w:pPr>
      <w:r>
        <w:rPr>
          <w:b/>
          <w:bCs/>
          <w:i/>
          <w:iCs/>
          <w:sz w:val="26"/>
          <w:szCs w:val="26"/>
        </w:rPr>
        <w:t>Energy consumption dataset</w:t>
      </w:r>
    </w:p>
    <w:p w:rsidR="00194DB5" w:rsidRDefault="00194DB5">
      <w:pPr>
        <w:pStyle w:val="Body"/>
        <w:rPr>
          <w:sz w:val="26"/>
          <w:szCs w:val="26"/>
        </w:rPr>
      </w:pPr>
    </w:p>
    <w:p w:rsidR="00194DB5" w:rsidRDefault="00EF5387">
      <w:pPr>
        <w:pStyle w:val="Body"/>
        <w:rPr>
          <w:sz w:val="26"/>
          <w:szCs w:val="26"/>
        </w:rPr>
      </w:pPr>
      <w:r>
        <w:rPr>
          <w:sz w:val="26"/>
          <w:szCs w:val="26"/>
        </w:rPr>
        <w:t xml:space="preserve">To find the optimal dimensionality $l$ of the latent space, the energy consumption dataset was divided into training and validation parts. The training data consists of $700$ objects, the validation data </w:t>
      </w:r>
      <w:del w:id="109" w:author="Пользователь" w:date="2018-01-07T00:02:00Z">
        <w:r w:rsidDel="00126BEA">
          <w:rPr>
            <w:sz w:val="26"/>
            <w:szCs w:val="26"/>
          </w:rPr>
          <w:delText xml:space="preserve">is </w:delText>
        </w:r>
      </w:del>
      <w:ins w:id="110" w:author="Пользователь" w:date="2018-01-07T00:02:00Z">
        <w:r w:rsidR="00126BEA">
          <w:rPr>
            <w:sz w:val="26"/>
            <w:szCs w:val="26"/>
          </w:rPr>
          <w:t xml:space="preserve"> -</w:t>
        </w:r>
      </w:ins>
      <w:r>
        <w:rPr>
          <w:sz w:val="26"/>
          <w:szCs w:val="26"/>
        </w:rPr>
        <w:t>of $370$</w:t>
      </w:r>
      <w:del w:id="111" w:author="Пользователь" w:date="2018-01-07T00:02:00Z">
        <w:r w:rsidDel="00126BEA">
          <w:rPr>
            <w:sz w:val="26"/>
            <w:szCs w:val="26"/>
          </w:rPr>
          <w:delText xml:space="preserve"> ones</w:delText>
        </w:r>
      </w:del>
      <w:r>
        <w:rPr>
          <w:sz w:val="26"/>
          <w:szCs w:val="26"/>
        </w:rPr>
        <w:t>. The dependence of the normalized mean-squared error~\eqref{eq::nmse} on the latent space with dimensionality $l$ is shown in Fig.~\ref{fig::energy_n_comp}. First, the error drops sharply with increasing the latent space dimensionality and then changes slightly.</w:t>
      </w:r>
    </w:p>
    <w:p w:rsidR="00194DB5" w:rsidRDefault="00194DB5">
      <w:pPr>
        <w:pStyle w:val="Body"/>
        <w:rPr>
          <w:sz w:val="26"/>
          <w:szCs w:val="26"/>
        </w:rPr>
      </w:pPr>
    </w:p>
    <w:p w:rsidR="00194DB5" w:rsidRDefault="00EF5387">
      <w:pPr>
        <w:pStyle w:val="Body"/>
        <w:rPr>
          <w:i/>
          <w:iCs/>
          <w:sz w:val="26"/>
          <w:szCs w:val="26"/>
        </w:rPr>
      </w:pPr>
      <w:r>
        <w:rPr>
          <w:i/>
          <w:iCs/>
          <w:sz w:val="26"/>
          <w:szCs w:val="26"/>
        </w:rPr>
        <w:t>\begin{figure}[!h]</w:t>
      </w:r>
    </w:p>
    <w:p w:rsidR="00194DB5" w:rsidRDefault="00EF5387">
      <w:pPr>
        <w:pStyle w:val="Body"/>
        <w:rPr>
          <w:i/>
          <w:iCs/>
          <w:sz w:val="26"/>
          <w:szCs w:val="26"/>
        </w:rPr>
      </w:pPr>
      <w:r>
        <w:rPr>
          <w:i/>
          <w:iCs/>
          <w:sz w:val="26"/>
          <w:szCs w:val="26"/>
        </w:rPr>
        <w:tab/>
        <w:t>\centering</w:t>
      </w:r>
    </w:p>
    <w:p w:rsidR="00194DB5" w:rsidRDefault="00EF5387">
      <w:pPr>
        <w:pStyle w:val="Body"/>
        <w:rPr>
          <w:i/>
          <w:iCs/>
          <w:sz w:val="26"/>
          <w:szCs w:val="26"/>
        </w:rPr>
      </w:pPr>
      <w:r>
        <w:rPr>
          <w:i/>
          <w:iCs/>
          <w:sz w:val="26"/>
          <w:szCs w:val="26"/>
        </w:rPr>
        <w:tab/>
        <w:t>\includegraphics[width=0.75\linewidth]{figs/energy_n_comp}</w:t>
      </w:r>
    </w:p>
    <w:p w:rsidR="00194DB5" w:rsidRDefault="00EF5387">
      <w:pPr>
        <w:pStyle w:val="Body"/>
        <w:rPr>
          <w:i/>
          <w:iCs/>
          <w:sz w:val="26"/>
          <w:szCs w:val="26"/>
        </w:rPr>
      </w:pPr>
      <w:r>
        <w:rPr>
          <w:i/>
          <w:iCs/>
          <w:sz w:val="26"/>
          <w:szCs w:val="26"/>
        </w:rPr>
        <w:tab/>
        <w:t>\caption{NMSE as a function of dimension $l$ of latent space for energy consumption data.}</w:t>
      </w:r>
    </w:p>
    <w:p w:rsidR="00194DB5" w:rsidRDefault="00EF5387">
      <w:pPr>
        <w:pStyle w:val="Body"/>
        <w:rPr>
          <w:i/>
          <w:iCs/>
          <w:sz w:val="26"/>
          <w:szCs w:val="26"/>
        </w:rPr>
      </w:pPr>
      <w:r>
        <w:rPr>
          <w:i/>
          <w:iCs/>
          <w:sz w:val="26"/>
          <w:szCs w:val="26"/>
          <w:lang w:val="de-DE"/>
        </w:rPr>
        <w:tab/>
        <w:t>\label{fig::energy_n_comp}</w:t>
      </w:r>
    </w:p>
    <w:p w:rsidR="00194DB5" w:rsidRDefault="00EF5387">
      <w:pPr>
        <w:pStyle w:val="Body"/>
        <w:rPr>
          <w:i/>
          <w:iCs/>
          <w:sz w:val="26"/>
          <w:szCs w:val="26"/>
        </w:rPr>
      </w:pPr>
      <w:r>
        <w:rPr>
          <w:i/>
          <w:iCs/>
          <w:sz w:val="26"/>
          <w:szCs w:val="26"/>
        </w:rPr>
        <w:t>\end{figure}</w:t>
      </w:r>
    </w:p>
    <w:p w:rsidR="00194DB5" w:rsidRDefault="00194DB5">
      <w:pPr>
        <w:pStyle w:val="Body"/>
        <w:rPr>
          <w:sz w:val="26"/>
          <w:szCs w:val="26"/>
        </w:rPr>
      </w:pPr>
    </w:p>
    <w:p w:rsidR="00194DB5" w:rsidRDefault="00EF5387">
      <w:pPr>
        <w:pStyle w:val="Body"/>
        <w:rPr>
          <w:sz w:val="26"/>
          <w:szCs w:val="26"/>
        </w:rPr>
      </w:pPr>
      <w:r>
        <w:rPr>
          <w:sz w:val="26"/>
          <w:szCs w:val="26"/>
        </w:rPr>
        <w:t xml:space="preserve">The error achieves the minimum value for $l=14$. Let </w:t>
      </w:r>
      <w:ins w:id="112" w:author="Пользователь" w:date="2018-01-07T00:03:00Z">
        <w:r w:rsidR="0009720E">
          <w:rPr>
            <w:sz w:val="26"/>
            <w:szCs w:val="26"/>
          </w:rPr>
          <w:t xml:space="preserve">us </w:t>
        </w:r>
      </w:ins>
      <w:r>
        <w:rPr>
          <w:sz w:val="26"/>
          <w:szCs w:val="26"/>
        </w:rPr>
        <w:t>build a forecast of energy consumption for a given $l$. The result is shown in Fig.~\ref{fig::energy_prediction}. The PLS algorithm restored the autoregressive dependence and found the daily seasonality.</w:t>
      </w:r>
    </w:p>
    <w:p w:rsidR="00194DB5" w:rsidRDefault="00194DB5">
      <w:pPr>
        <w:pStyle w:val="Body"/>
        <w:rPr>
          <w:sz w:val="26"/>
          <w:szCs w:val="26"/>
        </w:rPr>
      </w:pPr>
    </w:p>
    <w:p w:rsidR="00194DB5" w:rsidRDefault="00EF5387">
      <w:pPr>
        <w:pStyle w:val="Body"/>
        <w:rPr>
          <w:i/>
          <w:iCs/>
          <w:sz w:val="26"/>
          <w:szCs w:val="26"/>
        </w:rPr>
      </w:pPr>
      <w:r>
        <w:rPr>
          <w:i/>
          <w:iCs/>
          <w:sz w:val="26"/>
          <w:szCs w:val="26"/>
        </w:rPr>
        <w:t>\begin{figure}[!h]</w:t>
      </w:r>
    </w:p>
    <w:p w:rsidR="00194DB5" w:rsidRDefault="00EF5387">
      <w:pPr>
        <w:pStyle w:val="Body"/>
        <w:rPr>
          <w:i/>
          <w:iCs/>
          <w:sz w:val="26"/>
          <w:szCs w:val="26"/>
        </w:rPr>
      </w:pPr>
      <w:r>
        <w:rPr>
          <w:i/>
          <w:iCs/>
          <w:sz w:val="26"/>
          <w:szCs w:val="26"/>
        </w:rPr>
        <w:tab/>
        <w:t>\centering</w:t>
      </w:r>
    </w:p>
    <w:p w:rsidR="00194DB5" w:rsidRDefault="00EF5387">
      <w:pPr>
        <w:pStyle w:val="Body"/>
        <w:rPr>
          <w:i/>
          <w:iCs/>
          <w:sz w:val="26"/>
          <w:szCs w:val="26"/>
        </w:rPr>
      </w:pPr>
      <w:r>
        <w:rPr>
          <w:i/>
          <w:iCs/>
          <w:sz w:val="26"/>
          <w:szCs w:val="26"/>
        </w:rPr>
        <w:tab/>
        <w:t>\includegraphics[width=0.95\textwidth]{figs/energy_prediction}</w:t>
      </w:r>
    </w:p>
    <w:p w:rsidR="00194DB5" w:rsidRDefault="00EF5387">
      <w:pPr>
        <w:pStyle w:val="Body"/>
        <w:rPr>
          <w:i/>
          <w:iCs/>
          <w:sz w:val="26"/>
          <w:szCs w:val="26"/>
        </w:rPr>
      </w:pPr>
      <w:r>
        <w:rPr>
          <w:i/>
          <w:iCs/>
          <w:sz w:val="26"/>
          <w:szCs w:val="26"/>
        </w:rPr>
        <w:tab/>
        <w:t>\caption{The energy consumption forecast by the PLS algorithm (the latent space dimensionality is equal to $l=14$).}</w:t>
      </w:r>
    </w:p>
    <w:p w:rsidR="00194DB5" w:rsidRDefault="00EF5387">
      <w:pPr>
        <w:pStyle w:val="Body"/>
        <w:rPr>
          <w:i/>
          <w:iCs/>
          <w:sz w:val="26"/>
          <w:szCs w:val="26"/>
        </w:rPr>
      </w:pPr>
      <w:r>
        <w:rPr>
          <w:i/>
          <w:iCs/>
          <w:sz w:val="26"/>
          <w:szCs w:val="26"/>
        </w:rPr>
        <w:tab/>
        <w:t>\label{fig::energy_prediction}</w:t>
      </w:r>
    </w:p>
    <w:p w:rsidR="00194DB5" w:rsidRDefault="00EF5387">
      <w:pPr>
        <w:pStyle w:val="Body"/>
        <w:rPr>
          <w:i/>
          <w:iCs/>
          <w:sz w:val="26"/>
          <w:szCs w:val="26"/>
        </w:rPr>
      </w:pPr>
      <w:r>
        <w:rPr>
          <w:i/>
          <w:iCs/>
          <w:sz w:val="26"/>
          <w:szCs w:val="26"/>
        </w:rPr>
        <w:t>\end{figure}</w:t>
      </w:r>
    </w:p>
    <w:p w:rsidR="00194DB5" w:rsidRDefault="00194DB5">
      <w:pPr>
        <w:pStyle w:val="Body"/>
        <w:rPr>
          <w:sz w:val="26"/>
          <w:szCs w:val="26"/>
        </w:rPr>
      </w:pPr>
    </w:p>
    <w:p w:rsidR="00194DB5" w:rsidRDefault="00EF5387">
      <w:pPr>
        <w:pStyle w:val="Body"/>
        <w:rPr>
          <w:b/>
          <w:bCs/>
          <w:i/>
          <w:iCs/>
          <w:sz w:val="26"/>
          <w:szCs w:val="26"/>
        </w:rPr>
      </w:pPr>
      <w:r>
        <w:rPr>
          <w:b/>
          <w:bCs/>
          <w:i/>
          <w:iCs/>
          <w:sz w:val="26"/>
          <w:szCs w:val="26"/>
          <w:lang w:val="it-IT"/>
        </w:rPr>
        <w:t>ECoG dataset</w:t>
      </w:r>
    </w:p>
    <w:p w:rsidR="00194DB5" w:rsidRDefault="00EF5387">
      <w:pPr>
        <w:pStyle w:val="Body"/>
        <w:rPr>
          <w:sz w:val="26"/>
          <w:szCs w:val="26"/>
        </w:rPr>
      </w:pPr>
      <w:r>
        <w:rPr>
          <w:sz w:val="26"/>
          <w:szCs w:val="26"/>
        </w:rPr>
        <w:t xml:space="preserve">Fig.~\ref{fig::ecog_n_comp} illustrates the dependence of the normalized mean-squared error~\eqref{eq::nmse} on the latent space dimensionality $l$ for ECoG dataset. The approximation error changes slightly for $l &gt; 5$.The joint spatial-temporal representation of objects and </w:t>
      </w:r>
      <w:del w:id="113" w:author="Пользователь" w:date="2018-01-07T00:04:00Z">
        <w:r w:rsidDel="009A07B8">
          <w:rPr>
            <w:sz w:val="26"/>
            <w:szCs w:val="26"/>
          </w:rPr>
          <w:delText xml:space="preserve">the position of the </w:delText>
        </w:r>
      </w:del>
      <w:r>
        <w:rPr>
          <w:sz w:val="26"/>
          <w:szCs w:val="26"/>
        </w:rPr>
        <w:t xml:space="preserve">hand </w:t>
      </w:r>
      <w:ins w:id="114" w:author="Пользователь" w:date="2018-01-07T00:04:00Z">
        <w:r w:rsidR="009A07B8">
          <w:rPr>
            <w:sz w:val="26"/>
            <w:szCs w:val="26"/>
          </w:rPr>
          <w:t xml:space="preserve">position </w:t>
        </w:r>
      </w:ins>
      <w:r>
        <w:rPr>
          <w:sz w:val="26"/>
          <w:szCs w:val="26"/>
        </w:rPr>
        <w:t>can be represented as a vector of dimensionality equal to $l \ll n$.Let us fix $l = 5$. An example of the</w:t>
      </w:r>
      <w:ins w:id="115" w:author="Пользователь" w:date="2018-01-07T00:04:00Z">
        <w:r w:rsidR="009A07B8" w:rsidRPr="009A07B8">
          <w:rPr>
            <w:sz w:val="26"/>
            <w:szCs w:val="26"/>
          </w:rPr>
          <w:t xml:space="preserve"> </w:t>
        </w:r>
        <w:r w:rsidR="009A07B8">
          <w:rPr>
            <w:sz w:val="26"/>
            <w:szCs w:val="26"/>
          </w:rPr>
          <w:t>hand position</w:t>
        </w:r>
      </w:ins>
      <w:r>
        <w:rPr>
          <w:sz w:val="26"/>
          <w:szCs w:val="26"/>
        </w:rPr>
        <w:t xml:space="preserve"> approximation </w:t>
      </w:r>
      <w:del w:id="116" w:author="Пользователь" w:date="2018-01-07T00:04:00Z">
        <w:r w:rsidDel="009A07B8">
          <w:rPr>
            <w:sz w:val="26"/>
            <w:szCs w:val="26"/>
          </w:rPr>
          <w:delText xml:space="preserve">of the hand position </w:delText>
        </w:r>
      </w:del>
      <w:r>
        <w:rPr>
          <w:sz w:val="26"/>
          <w:szCs w:val="26"/>
        </w:rPr>
        <w:t xml:space="preserve">is shown in Fig.~\ref{fig::ecog_prediction}. Solid lines </w:t>
      </w:r>
      <w:r>
        <w:rPr>
          <w:sz w:val="26"/>
          <w:szCs w:val="26"/>
        </w:rPr>
        <w:lastRenderedPageBreak/>
        <w:t>represent the true coordinates of the hand along all axes, the dotted lines show the approximation by the PLS algorithm.</w:t>
      </w:r>
    </w:p>
    <w:p w:rsidR="00194DB5" w:rsidRDefault="00194DB5">
      <w:pPr>
        <w:pStyle w:val="Body"/>
        <w:rPr>
          <w:sz w:val="26"/>
          <w:szCs w:val="26"/>
        </w:rPr>
      </w:pPr>
    </w:p>
    <w:p w:rsidR="00194DB5" w:rsidRDefault="00EF5387">
      <w:pPr>
        <w:pStyle w:val="Body"/>
        <w:rPr>
          <w:i/>
          <w:iCs/>
          <w:sz w:val="26"/>
          <w:szCs w:val="26"/>
        </w:rPr>
      </w:pPr>
      <w:r>
        <w:rPr>
          <w:i/>
          <w:iCs/>
          <w:sz w:val="26"/>
          <w:szCs w:val="26"/>
        </w:rPr>
        <w:t>\begin{figure}[!h]</w:t>
      </w:r>
    </w:p>
    <w:p w:rsidR="00194DB5" w:rsidRDefault="00EF5387">
      <w:pPr>
        <w:pStyle w:val="Body"/>
        <w:rPr>
          <w:i/>
          <w:iCs/>
          <w:sz w:val="26"/>
          <w:szCs w:val="26"/>
        </w:rPr>
      </w:pPr>
      <w:r>
        <w:rPr>
          <w:i/>
          <w:iCs/>
          <w:sz w:val="26"/>
          <w:szCs w:val="26"/>
        </w:rPr>
        <w:tab/>
        <w:t>\centering</w:t>
      </w:r>
    </w:p>
    <w:p w:rsidR="00194DB5" w:rsidRDefault="00EF5387">
      <w:pPr>
        <w:pStyle w:val="Body"/>
        <w:rPr>
          <w:i/>
          <w:iCs/>
          <w:sz w:val="26"/>
          <w:szCs w:val="26"/>
        </w:rPr>
      </w:pPr>
      <w:r>
        <w:rPr>
          <w:i/>
          <w:iCs/>
          <w:sz w:val="26"/>
          <w:szCs w:val="26"/>
        </w:rPr>
        <w:tab/>
        <w:t>\includegraphics[width=0.75\linewidth]{figs/ecog_n_comp}</w:t>
      </w:r>
      <w:r>
        <w:rPr>
          <w:i/>
          <w:iCs/>
          <w:sz w:val="26"/>
          <w:szCs w:val="26"/>
        </w:rPr>
        <w:tab/>
      </w:r>
    </w:p>
    <w:p w:rsidR="00194DB5" w:rsidRDefault="00EF5387">
      <w:pPr>
        <w:pStyle w:val="Body"/>
        <w:rPr>
          <w:i/>
          <w:iCs/>
          <w:sz w:val="26"/>
          <w:szCs w:val="26"/>
        </w:rPr>
      </w:pPr>
      <w:r>
        <w:rPr>
          <w:i/>
          <w:iCs/>
          <w:sz w:val="26"/>
          <w:szCs w:val="26"/>
        </w:rPr>
        <w:tab/>
        <w:t>\caption{NMSE as a function of dimension $l$ of latent space for the ECoG data.}</w:t>
      </w:r>
    </w:p>
    <w:p w:rsidR="00194DB5" w:rsidRDefault="00EF5387">
      <w:pPr>
        <w:pStyle w:val="Body"/>
        <w:rPr>
          <w:i/>
          <w:iCs/>
          <w:sz w:val="26"/>
          <w:szCs w:val="26"/>
        </w:rPr>
      </w:pPr>
      <w:r>
        <w:rPr>
          <w:i/>
          <w:iCs/>
          <w:sz w:val="26"/>
          <w:szCs w:val="26"/>
          <w:lang w:val="es-ES_tradnl"/>
        </w:rPr>
        <w:tab/>
        <w:t>\label{fig::ecog_n_comp}</w:t>
      </w:r>
    </w:p>
    <w:p w:rsidR="00194DB5" w:rsidRDefault="00EF5387">
      <w:pPr>
        <w:pStyle w:val="Body"/>
        <w:rPr>
          <w:i/>
          <w:iCs/>
          <w:sz w:val="26"/>
          <w:szCs w:val="26"/>
        </w:rPr>
      </w:pPr>
      <w:r>
        <w:rPr>
          <w:i/>
          <w:iCs/>
          <w:sz w:val="26"/>
          <w:szCs w:val="26"/>
        </w:rPr>
        <w:t>\end{figure}</w:t>
      </w:r>
    </w:p>
    <w:p w:rsidR="00194DB5" w:rsidRDefault="00194DB5">
      <w:pPr>
        <w:pStyle w:val="Body"/>
        <w:rPr>
          <w:sz w:val="26"/>
          <w:szCs w:val="26"/>
        </w:rPr>
      </w:pPr>
    </w:p>
    <w:p w:rsidR="00194DB5" w:rsidRDefault="00EF5387">
      <w:pPr>
        <w:pStyle w:val="Body"/>
        <w:rPr>
          <w:i/>
          <w:iCs/>
          <w:sz w:val="26"/>
          <w:szCs w:val="26"/>
        </w:rPr>
      </w:pPr>
      <w:r>
        <w:rPr>
          <w:i/>
          <w:iCs/>
          <w:sz w:val="26"/>
          <w:szCs w:val="26"/>
        </w:rPr>
        <w:t>\begin{figure}[!h]</w:t>
      </w:r>
    </w:p>
    <w:p w:rsidR="00194DB5" w:rsidRDefault="00EF5387">
      <w:pPr>
        <w:pStyle w:val="Body"/>
        <w:rPr>
          <w:i/>
          <w:iCs/>
          <w:sz w:val="26"/>
          <w:szCs w:val="26"/>
        </w:rPr>
      </w:pPr>
      <w:r>
        <w:rPr>
          <w:i/>
          <w:iCs/>
          <w:sz w:val="26"/>
          <w:szCs w:val="26"/>
        </w:rPr>
        <w:tab/>
        <w:t>\centering</w:t>
      </w:r>
    </w:p>
    <w:p w:rsidR="00194DB5" w:rsidRDefault="00EF5387">
      <w:pPr>
        <w:pStyle w:val="Body"/>
        <w:rPr>
          <w:i/>
          <w:iCs/>
          <w:sz w:val="26"/>
          <w:szCs w:val="26"/>
        </w:rPr>
      </w:pPr>
      <w:r>
        <w:rPr>
          <w:i/>
          <w:iCs/>
          <w:sz w:val="26"/>
          <w:szCs w:val="26"/>
        </w:rPr>
        <w:tab/>
        <w:t>\includegraphics[width=\textwidth]{figs/ecog_prediction}</w:t>
      </w:r>
    </w:p>
    <w:p w:rsidR="00194DB5" w:rsidRDefault="00EF5387">
      <w:pPr>
        <w:pStyle w:val="Body"/>
        <w:rPr>
          <w:i/>
          <w:iCs/>
          <w:sz w:val="26"/>
          <w:szCs w:val="26"/>
        </w:rPr>
      </w:pPr>
      <w:r>
        <w:rPr>
          <w:i/>
          <w:iCs/>
          <w:sz w:val="26"/>
          <w:szCs w:val="26"/>
        </w:rPr>
        <w:tab/>
        <w:t>\caption{The hand motions predicted by the PLS algorithm (the latent space dimensionality is equal to $l=5$).}</w:t>
      </w:r>
    </w:p>
    <w:p w:rsidR="00194DB5" w:rsidRDefault="00EF5387">
      <w:pPr>
        <w:pStyle w:val="Body"/>
        <w:rPr>
          <w:i/>
          <w:iCs/>
          <w:sz w:val="26"/>
          <w:szCs w:val="26"/>
        </w:rPr>
      </w:pPr>
      <w:r>
        <w:rPr>
          <w:i/>
          <w:iCs/>
          <w:sz w:val="26"/>
          <w:szCs w:val="26"/>
        </w:rPr>
        <w:tab/>
        <w:t>\label{fig::ecog_prediction}</w:t>
      </w:r>
    </w:p>
    <w:p w:rsidR="00194DB5" w:rsidRDefault="00EF5387">
      <w:pPr>
        <w:pStyle w:val="Body"/>
        <w:rPr>
          <w:i/>
          <w:iCs/>
          <w:sz w:val="26"/>
          <w:szCs w:val="26"/>
        </w:rPr>
      </w:pPr>
      <w:r>
        <w:rPr>
          <w:i/>
          <w:iCs/>
          <w:sz w:val="26"/>
          <w:szCs w:val="26"/>
        </w:rPr>
        <w:t>\end{figure}</w:t>
      </w:r>
    </w:p>
    <w:p w:rsidR="00194DB5" w:rsidRDefault="00194DB5">
      <w:pPr>
        <w:pStyle w:val="Body"/>
        <w:rPr>
          <w:sz w:val="26"/>
          <w:szCs w:val="26"/>
        </w:rPr>
      </w:pPr>
    </w:p>
    <w:p w:rsidR="00194DB5" w:rsidRDefault="00EF5387">
      <w:pPr>
        <w:pStyle w:val="Body"/>
        <w:rPr>
          <w:b/>
          <w:bCs/>
          <w:sz w:val="26"/>
          <w:szCs w:val="26"/>
        </w:rPr>
      </w:pPr>
      <w:r>
        <w:rPr>
          <w:b/>
          <w:bCs/>
          <w:sz w:val="26"/>
          <w:szCs w:val="26"/>
          <w:lang w:val="it-IT"/>
        </w:rPr>
        <w:t>Conclusion</w:t>
      </w:r>
    </w:p>
    <w:p w:rsidR="00194DB5" w:rsidRDefault="00EF5387">
      <w:pPr>
        <w:pStyle w:val="Body"/>
        <w:rPr>
          <w:sz w:val="26"/>
          <w:szCs w:val="26"/>
        </w:rPr>
      </w:pPr>
      <w:r>
        <w:rPr>
          <w:sz w:val="26"/>
          <w:szCs w:val="26"/>
        </w:rPr>
        <w:t>In the paper we proposed the approach for solving the problem of time series decoding and forecasting. The algorithm of partial least squares allows to build a simple, stable</w:t>
      </w:r>
      <w:ins w:id="117" w:author="Пользователь" w:date="2018-01-07T00:05:00Z">
        <w:r w:rsidR="00936523">
          <w:rPr>
            <w:sz w:val="26"/>
            <w:szCs w:val="26"/>
          </w:rPr>
          <w:t>,</w:t>
        </w:r>
      </w:ins>
      <w:r>
        <w:rPr>
          <w:sz w:val="26"/>
          <w:szCs w:val="26"/>
        </w:rPr>
        <w:t xml:space="preserve"> and linear model. The obtained latent space gathers information about the objects and the responses and dramatically reduces the dimensionality of the input matrices. The computational experiment demonstrated the </w:t>
      </w:r>
      <w:del w:id="118" w:author="Пользователь" w:date="2018-01-07T22:03:00Z">
        <w:r w:rsidDel="00387459">
          <w:rPr>
            <w:sz w:val="26"/>
            <w:szCs w:val="26"/>
          </w:rPr>
          <w:delText xml:space="preserve">applicability </w:delText>
        </w:r>
      </w:del>
      <w:del w:id="119" w:author="Пользователь" w:date="2018-01-07T22:04:00Z">
        <w:r w:rsidDel="00387459">
          <w:rPr>
            <w:sz w:val="26"/>
            <w:szCs w:val="26"/>
          </w:rPr>
          <w:delText xml:space="preserve">of the </w:delText>
        </w:r>
      </w:del>
      <w:r>
        <w:rPr>
          <w:sz w:val="26"/>
          <w:szCs w:val="26"/>
        </w:rPr>
        <w:t>proposed method</w:t>
      </w:r>
      <w:ins w:id="120" w:author="Пользователь" w:date="2018-01-07T22:04:00Z">
        <w:r w:rsidR="00387459" w:rsidRPr="00387459">
          <w:rPr>
            <w:sz w:val="26"/>
            <w:szCs w:val="26"/>
          </w:rPr>
          <w:t xml:space="preserve"> </w:t>
        </w:r>
        <w:r w:rsidR="00387459">
          <w:rPr>
            <w:sz w:val="26"/>
            <w:szCs w:val="26"/>
          </w:rPr>
          <w:t>applicability</w:t>
        </w:r>
      </w:ins>
      <w:r>
        <w:rPr>
          <w:sz w:val="26"/>
          <w:szCs w:val="26"/>
        </w:rPr>
        <w:t xml:space="preserve"> to the tasks of electricity consumption forecasting and brain-computer interface designing.The future research will be aimed to the extension of the proposed method for the </w:t>
      </w:r>
      <w:del w:id="121" w:author="Пользователь" w:date="2018-01-07T00:06:00Z">
        <w:r w:rsidDel="00936523">
          <w:rPr>
            <w:sz w:val="26"/>
            <w:szCs w:val="26"/>
          </w:rPr>
          <w:delText xml:space="preserve">class </w:delText>
        </w:r>
        <w:r w:rsidDel="00F744BB">
          <w:rPr>
            <w:sz w:val="26"/>
            <w:szCs w:val="26"/>
          </w:rPr>
          <w:delText xml:space="preserve">of </w:delText>
        </w:r>
      </w:del>
      <w:r>
        <w:rPr>
          <w:sz w:val="26"/>
          <w:szCs w:val="26"/>
        </w:rPr>
        <w:t>non-linear dependencies</w:t>
      </w:r>
      <w:ins w:id="122" w:author="Пользователь" w:date="2018-01-07T00:06:00Z">
        <w:r w:rsidR="00936523" w:rsidRPr="00936523">
          <w:rPr>
            <w:sz w:val="26"/>
            <w:szCs w:val="26"/>
          </w:rPr>
          <w:t xml:space="preserve"> </w:t>
        </w:r>
        <w:r w:rsidR="00936523">
          <w:rPr>
            <w:sz w:val="26"/>
            <w:szCs w:val="26"/>
          </w:rPr>
          <w:t>class</w:t>
        </w:r>
      </w:ins>
      <w:r>
        <w:rPr>
          <w:sz w:val="26"/>
          <w:szCs w:val="26"/>
        </w:rPr>
        <w:t>.</w:t>
      </w:r>
    </w:p>
    <w:sectPr w:rsidR="00194DB5" w:rsidSect="00194DB5">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481A" w:rsidRDefault="0080481A" w:rsidP="00194DB5">
      <w:r>
        <w:separator/>
      </w:r>
    </w:p>
  </w:endnote>
  <w:endnote w:type="continuationSeparator" w:id="1">
    <w:p w:rsidR="0080481A" w:rsidRDefault="0080481A" w:rsidP="00194D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DB5" w:rsidRDefault="00194DB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481A" w:rsidRDefault="0080481A" w:rsidP="00194DB5">
      <w:r>
        <w:separator/>
      </w:r>
    </w:p>
  </w:footnote>
  <w:footnote w:type="continuationSeparator" w:id="1">
    <w:p w:rsidR="0080481A" w:rsidRDefault="0080481A" w:rsidP="00194D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DB5" w:rsidRDefault="00194DB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4742B4"/>
    <w:multiLevelType w:val="hybridMultilevel"/>
    <w:tmpl w:val="80C21EDA"/>
    <w:styleLink w:val="Bullet"/>
    <w:lvl w:ilvl="0" w:tplc="DE26F234">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 w:ilvl="1" w:tplc="50461A62">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9960672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7170388C">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CC38F962">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D862BA5A">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83781EFC">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1836205A">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7D92D51A">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nsid w:val="7227218A"/>
    <w:multiLevelType w:val="hybridMultilevel"/>
    <w:tmpl w:val="80C21EDA"/>
    <w:numStyleLink w:val="Bullet"/>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0"/>
    <w:footnote w:id="1"/>
  </w:footnotePr>
  <w:endnotePr>
    <w:endnote w:id="0"/>
    <w:endnote w:id="1"/>
  </w:endnotePr>
  <w:compat>
    <w:useFELayout/>
  </w:compat>
  <w:rsids>
    <w:rsidRoot w:val="00194DB5"/>
    <w:rsid w:val="00000776"/>
    <w:rsid w:val="00014649"/>
    <w:rsid w:val="00046B78"/>
    <w:rsid w:val="0009720E"/>
    <w:rsid w:val="0010149F"/>
    <w:rsid w:val="00126BEA"/>
    <w:rsid w:val="00140B5B"/>
    <w:rsid w:val="00194DB5"/>
    <w:rsid w:val="00233BBB"/>
    <w:rsid w:val="00293017"/>
    <w:rsid w:val="002F242E"/>
    <w:rsid w:val="00386CDB"/>
    <w:rsid w:val="00387459"/>
    <w:rsid w:val="004000F5"/>
    <w:rsid w:val="004178B3"/>
    <w:rsid w:val="004F6E19"/>
    <w:rsid w:val="00683DA3"/>
    <w:rsid w:val="006C46FC"/>
    <w:rsid w:val="006D73C6"/>
    <w:rsid w:val="00792ED1"/>
    <w:rsid w:val="00795A0E"/>
    <w:rsid w:val="007B539C"/>
    <w:rsid w:val="0080481A"/>
    <w:rsid w:val="00841EC1"/>
    <w:rsid w:val="008553DD"/>
    <w:rsid w:val="00894488"/>
    <w:rsid w:val="00921064"/>
    <w:rsid w:val="00936523"/>
    <w:rsid w:val="009622B9"/>
    <w:rsid w:val="00984B2D"/>
    <w:rsid w:val="009A07B8"/>
    <w:rsid w:val="009C29B2"/>
    <w:rsid w:val="00A3459E"/>
    <w:rsid w:val="00B02247"/>
    <w:rsid w:val="00B45688"/>
    <w:rsid w:val="00B968D1"/>
    <w:rsid w:val="00BC36E7"/>
    <w:rsid w:val="00BC59A7"/>
    <w:rsid w:val="00BD26C3"/>
    <w:rsid w:val="00C9249C"/>
    <w:rsid w:val="00D657AD"/>
    <w:rsid w:val="00DC079A"/>
    <w:rsid w:val="00E47E71"/>
    <w:rsid w:val="00EE6EE9"/>
    <w:rsid w:val="00EF5387"/>
    <w:rsid w:val="00F0154E"/>
    <w:rsid w:val="00F744BB"/>
    <w:rsid w:val="00F774C3"/>
    <w:rsid w:val="00FB4A50"/>
    <w:rsid w:val="00FD596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94DB5"/>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194DB5"/>
    <w:rPr>
      <w:u w:val="single"/>
    </w:rPr>
  </w:style>
  <w:style w:type="table" w:customStyle="1" w:styleId="TableNormal">
    <w:name w:val="Table Normal"/>
    <w:rsid w:val="00194DB5"/>
    <w:tblPr>
      <w:tblInd w:w="0" w:type="dxa"/>
      <w:tblCellMar>
        <w:top w:w="0" w:type="dxa"/>
        <w:left w:w="0" w:type="dxa"/>
        <w:bottom w:w="0" w:type="dxa"/>
        <w:right w:w="0" w:type="dxa"/>
      </w:tblCellMar>
    </w:tblPr>
  </w:style>
  <w:style w:type="paragraph" w:customStyle="1" w:styleId="Body">
    <w:name w:val="Body"/>
    <w:rsid w:val="00194DB5"/>
    <w:rPr>
      <w:rFonts w:ascii="Helvetica Neue" w:hAnsi="Helvetica Neue" w:cs="Arial Unicode MS"/>
      <w:color w:val="000000"/>
      <w:sz w:val="22"/>
      <w:szCs w:val="22"/>
      <w:lang w:val="en-US"/>
    </w:rPr>
  </w:style>
  <w:style w:type="numbering" w:customStyle="1" w:styleId="Bullet">
    <w:name w:val="Bullet"/>
    <w:rsid w:val="00194DB5"/>
    <w:pPr>
      <w:numPr>
        <w:numId w:val="1"/>
      </w:numPr>
    </w:pPr>
  </w:style>
  <w:style w:type="paragraph" w:styleId="a4">
    <w:name w:val="Balloon Text"/>
    <w:basedOn w:val="a"/>
    <w:link w:val="a5"/>
    <w:uiPriority w:val="99"/>
    <w:semiHidden/>
    <w:unhideWhenUsed/>
    <w:rsid w:val="00A3459E"/>
    <w:rPr>
      <w:rFonts w:ascii="Tahoma" w:hAnsi="Tahoma" w:cs="Tahoma"/>
      <w:sz w:val="16"/>
      <w:szCs w:val="16"/>
    </w:rPr>
  </w:style>
  <w:style w:type="character" w:customStyle="1" w:styleId="a5">
    <w:name w:val="Текст выноски Знак"/>
    <w:basedOn w:val="a0"/>
    <w:link w:val="a4"/>
    <w:uiPriority w:val="99"/>
    <w:semiHidden/>
    <w:rsid w:val="00A3459E"/>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10</Pages>
  <Words>3455</Words>
  <Characters>19695</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cp:lastModifiedBy>
  <cp:revision>7</cp:revision>
  <dcterms:created xsi:type="dcterms:W3CDTF">2018-01-05T15:21:00Z</dcterms:created>
  <dcterms:modified xsi:type="dcterms:W3CDTF">2018-01-07T19:04:00Z</dcterms:modified>
</cp:coreProperties>
</file>